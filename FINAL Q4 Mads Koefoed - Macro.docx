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21"/>
        <w:gridCol w:w="4621"/>
      </w:tblGrid>
      <w:tr w:rsidR="00092201" w:rsidTr="00092201">
        <w:tc>
          <w:tcPr>
            <w:tcW w:w="4621" w:type="dxa"/>
          </w:tcPr>
          <w:p w:rsidR="00092201" w:rsidRDefault="00092201" w:rsidP="00092201">
            <w:pPr>
              <w:jc w:val="center"/>
              <w:rPr>
                <w:rFonts w:ascii="Times New Roman" w:hAnsi="Times New Roman" w:cs="Times New Roman"/>
                <w:b/>
                <w:sz w:val="28"/>
                <w:szCs w:val="28"/>
                <w:lang w:val="en-GB"/>
              </w:rPr>
            </w:pPr>
            <w:r>
              <w:rPr>
                <w:rFonts w:ascii="Times New Roman" w:hAnsi="Times New Roman" w:cs="Times New Roman"/>
                <w:b/>
                <w:sz w:val="28"/>
                <w:szCs w:val="28"/>
                <w:lang w:val="en-GB"/>
              </w:rPr>
              <w:t>ENGLISH</w:t>
            </w:r>
          </w:p>
        </w:tc>
        <w:tc>
          <w:tcPr>
            <w:tcW w:w="4621" w:type="dxa"/>
          </w:tcPr>
          <w:p w:rsidR="00092201" w:rsidRDefault="00092201" w:rsidP="00092201">
            <w:pPr>
              <w:jc w:val="center"/>
              <w:rPr>
                <w:rFonts w:ascii="Times New Roman" w:hAnsi="Times New Roman" w:cs="Times New Roman"/>
                <w:b/>
                <w:sz w:val="28"/>
                <w:szCs w:val="28"/>
                <w:lang w:val="en-GB"/>
              </w:rPr>
            </w:pPr>
            <w:r>
              <w:rPr>
                <w:rFonts w:ascii="Times New Roman" w:hAnsi="Times New Roman" w:cs="Times New Roman"/>
                <w:b/>
                <w:sz w:val="28"/>
                <w:szCs w:val="28"/>
                <w:lang w:val="en-GB"/>
              </w:rPr>
              <w:t>TRANSLATION</w:t>
            </w:r>
          </w:p>
        </w:tc>
      </w:tr>
      <w:tr w:rsidR="00092201" w:rsidTr="00092201">
        <w:tc>
          <w:tcPr>
            <w:tcW w:w="4621" w:type="dxa"/>
          </w:tcPr>
          <w:p w:rsidR="00092201" w:rsidRPr="00092201" w:rsidRDefault="00092201" w:rsidP="00092201">
            <w:pPr>
              <w:rPr>
                <w:rFonts w:ascii="Times New Roman" w:hAnsi="Times New Roman" w:cs="Times New Roman"/>
                <w:sz w:val="28"/>
                <w:szCs w:val="28"/>
                <w:lang w:val="en-GB"/>
              </w:rPr>
            </w:pPr>
            <w:r w:rsidRPr="00092201">
              <w:rPr>
                <w:rFonts w:ascii="Times New Roman" w:hAnsi="Times New Roman" w:cs="Times New Roman"/>
                <w:b/>
                <w:sz w:val="28"/>
                <w:szCs w:val="28"/>
                <w:lang w:val="en-GB"/>
              </w:rPr>
              <w:t xml:space="preserve">HEADLINE </w:t>
            </w:r>
            <w:r w:rsidR="00FB2B97" w:rsidRPr="00FB2B97">
              <w:rPr>
                <w:rFonts w:ascii="Times New Roman" w:hAnsi="Times New Roman" w:cs="Times New Roman"/>
                <w:sz w:val="28"/>
                <w:szCs w:val="28"/>
                <w:lang w:val="en-GB"/>
              </w:rPr>
              <w:t>Rate divergence</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rPr>
                <w:rFonts w:ascii="Times New Roman" w:hAnsi="Times New Roman" w:cs="Times New Roman"/>
                <w:sz w:val="28"/>
                <w:szCs w:val="28"/>
                <w:lang w:val="en-GB"/>
              </w:rPr>
            </w:pPr>
            <w:r w:rsidRPr="00092201">
              <w:rPr>
                <w:rFonts w:ascii="Times New Roman" w:hAnsi="Times New Roman" w:cs="Times New Roman"/>
                <w:b/>
                <w:sz w:val="28"/>
                <w:szCs w:val="28"/>
                <w:lang w:val="en-GB"/>
              </w:rPr>
              <w:t xml:space="preserve">AUTHOR </w:t>
            </w:r>
            <w:r w:rsidRPr="00092201">
              <w:rPr>
                <w:rFonts w:ascii="Times New Roman" w:hAnsi="Times New Roman" w:cs="Times New Roman"/>
                <w:sz w:val="28"/>
                <w:szCs w:val="28"/>
                <w:lang w:val="en-GB"/>
              </w:rPr>
              <w:t>Mads Koefoed</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rPr>
                <w:rFonts w:ascii="Times New Roman" w:hAnsi="Times New Roman" w:cs="Times New Roman"/>
                <w:b/>
                <w:sz w:val="28"/>
                <w:szCs w:val="28"/>
                <w:lang w:val="en-GB"/>
              </w:rPr>
            </w:pPr>
            <w:r w:rsidRPr="00092201">
              <w:rPr>
                <w:rFonts w:ascii="Times New Roman" w:hAnsi="Times New Roman" w:cs="Times New Roman"/>
                <w:b/>
                <w:sz w:val="28"/>
                <w:szCs w:val="28"/>
                <w:lang w:val="en-GB"/>
              </w:rPr>
              <w:t xml:space="preserve">INTRO </w:t>
            </w:r>
            <w:r w:rsidRPr="00092201">
              <w:rPr>
                <w:rFonts w:ascii="Times New Roman" w:hAnsi="Times New Roman" w:cs="Times New Roman"/>
                <w:sz w:val="28"/>
                <w:szCs w:val="28"/>
                <w:lang w:val="en-GB"/>
              </w:rPr>
              <w:t xml:space="preserve">The </w:t>
            </w:r>
            <w:ins w:id="0" w:author="Martin O'Rourke (MO)" w:date="2015-09-24T11:47:00Z">
              <w:r w:rsidR="00D04068">
                <w:rPr>
                  <w:rFonts w:ascii="Times New Roman" w:hAnsi="Times New Roman" w:cs="Times New Roman"/>
                  <w:sz w:val="28"/>
                  <w:szCs w:val="28"/>
                  <w:lang w:val="en-GB"/>
                </w:rPr>
                <w:t xml:space="preserve">ultimately </w:t>
              </w:r>
              <w:proofErr w:type="spellStart"/>
              <w:r w:rsidR="00D04068">
                <w:rPr>
                  <w:rFonts w:ascii="Times New Roman" w:hAnsi="Times New Roman" w:cs="Times New Roman"/>
                  <w:sz w:val="28"/>
                  <w:szCs w:val="28"/>
                  <w:lang w:val="en-GB"/>
                </w:rPr>
                <w:t>fruitless</w:t>
              </w:r>
            </w:ins>
            <w:del w:id="1" w:author="Martin O'Rourke (MO)" w:date="2015-09-24T11:47:00Z">
              <w:r w:rsidRPr="00092201" w:rsidDel="00D04068">
                <w:rPr>
                  <w:rFonts w:ascii="Times New Roman" w:hAnsi="Times New Roman" w:cs="Times New Roman"/>
                  <w:sz w:val="28"/>
                  <w:szCs w:val="28"/>
                  <w:lang w:val="en-GB"/>
                </w:rPr>
                <w:delText>long-a</w:delText>
              </w:r>
            </w:del>
            <w:r w:rsidRPr="00092201">
              <w:rPr>
                <w:rFonts w:ascii="Times New Roman" w:hAnsi="Times New Roman" w:cs="Times New Roman"/>
                <w:sz w:val="28"/>
                <w:szCs w:val="28"/>
                <w:lang w:val="en-GB"/>
              </w:rPr>
              <w:t>wait</w:t>
            </w:r>
            <w:proofErr w:type="spellEnd"/>
            <w:ins w:id="2" w:author="Martin O'Rourke (MO)" w:date="2015-09-24T11:47:00Z">
              <w:r w:rsidR="00D04068">
                <w:rPr>
                  <w:rFonts w:ascii="Times New Roman" w:hAnsi="Times New Roman" w:cs="Times New Roman"/>
                  <w:sz w:val="28"/>
                  <w:szCs w:val="28"/>
                  <w:lang w:val="en-GB"/>
                </w:rPr>
                <w:t xml:space="preserve"> for a</w:t>
              </w:r>
            </w:ins>
            <w:del w:id="3" w:author="Martin O'Rourke (MO)" w:date="2015-09-24T11:47:00Z">
              <w:r w:rsidRPr="00092201" w:rsidDel="00D04068">
                <w:rPr>
                  <w:rFonts w:ascii="Times New Roman" w:hAnsi="Times New Roman" w:cs="Times New Roman"/>
                  <w:sz w:val="28"/>
                  <w:szCs w:val="28"/>
                  <w:lang w:val="en-GB"/>
                </w:rPr>
                <w:delText>ed</w:delText>
              </w:r>
            </w:del>
            <w:r w:rsidRPr="00092201">
              <w:rPr>
                <w:rFonts w:ascii="Times New Roman" w:hAnsi="Times New Roman" w:cs="Times New Roman"/>
                <w:sz w:val="28"/>
                <w:szCs w:val="28"/>
                <w:lang w:val="en-GB"/>
              </w:rPr>
              <w:t xml:space="preserve"> Federal Reserve rate hike </w:t>
            </w:r>
            <w:ins w:id="4" w:author="Martin O'Rourke (MO)" w:date="2015-09-24T11:47:00Z">
              <w:r w:rsidR="00D04068">
                <w:rPr>
                  <w:rFonts w:ascii="Times New Roman" w:hAnsi="Times New Roman" w:cs="Times New Roman"/>
                  <w:sz w:val="28"/>
                  <w:szCs w:val="28"/>
                  <w:lang w:val="en-GB"/>
                </w:rPr>
                <w:t>wa</w:t>
              </w:r>
            </w:ins>
            <w:ins w:id="5" w:author="Martin O'Rourke (MO)" w:date="2015-09-24T11:48:00Z">
              <w:r w:rsidR="00D04068">
                <w:rPr>
                  <w:rFonts w:ascii="Times New Roman" w:hAnsi="Times New Roman" w:cs="Times New Roman"/>
                  <w:sz w:val="28"/>
                  <w:szCs w:val="28"/>
                  <w:lang w:val="en-GB"/>
                </w:rPr>
                <w:t>s</w:t>
              </w:r>
            </w:ins>
            <w:del w:id="6" w:author="Martin O'Rourke (MO)" w:date="2015-09-24T11:47:00Z">
              <w:r w:rsidRPr="00092201" w:rsidDel="00D04068">
                <w:rPr>
                  <w:rFonts w:ascii="Times New Roman" w:hAnsi="Times New Roman" w:cs="Times New Roman"/>
                  <w:sz w:val="28"/>
                  <w:szCs w:val="28"/>
                  <w:lang w:val="en-GB"/>
                </w:rPr>
                <w:delText>i</w:delText>
              </w:r>
            </w:del>
            <w:del w:id="7" w:author="Martin O'Rourke (MO)" w:date="2015-09-24T11:48:00Z">
              <w:r w:rsidRPr="00092201" w:rsidDel="00D04068">
                <w:rPr>
                  <w:rFonts w:ascii="Times New Roman" w:hAnsi="Times New Roman" w:cs="Times New Roman"/>
                  <w:sz w:val="28"/>
                  <w:szCs w:val="28"/>
                  <w:lang w:val="en-GB"/>
                </w:rPr>
                <w:delText>s</w:delText>
              </w:r>
            </w:del>
            <w:r w:rsidRPr="00092201">
              <w:rPr>
                <w:rFonts w:ascii="Times New Roman" w:hAnsi="Times New Roman" w:cs="Times New Roman"/>
                <w:sz w:val="28"/>
                <w:szCs w:val="28"/>
                <w:lang w:val="en-GB"/>
              </w:rPr>
              <w:t xml:space="preserve"> perhaps the landmark third-quarter macro event, </w:t>
            </w:r>
            <w:del w:id="8" w:author="Martin O'Rourke (MO)" w:date="2015-09-24T11:48:00Z">
              <w:r w:rsidRPr="00092201" w:rsidDel="00D04068">
                <w:rPr>
                  <w:rFonts w:ascii="Times New Roman" w:hAnsi="Times New Roman" w:cs="Times New Roman"/>
                  <w:sz w:val="28"/>
                  <w:szCs w:val="28"/>
                  <w:lang w:val="en-GB"/>
                </w:rPr>
                <w:delText>as well as the</w:delText>
              </w:r>
            </w:del>
            <w:ins w:id="9" w:author="Martin O'Rourke (MO)" w:date="2015-09-24T11:48:00Z">
              <w:r w:rsidR="00D04068">
                <w:rPr>
                  <w:rFonts w:ascii="Times New Roman" w:hAnsi="Times New Roman" w:cs="Times New Roman"/>
                  <w:sz w:val="28"/>
                  <w:szCs w:val="28"/>
                  <w:lang w:val="en-GB"/>
                </w:rPr>
                <w:t>creating a</w:t>
              </w:r>
            </w:ins>
            <w:r w:rsidRPr="00092201">
              <w:rPr>
                <w:rFonts w:ascii="Times New Roman" w:hAnsi="Times New Roman" w:cs="Times New Roman"/>
                <w:sz w:val="28"/>
                <w:szCs w:val="28"/>
                <w:lang w:val="en-GB"/>
              </w:rPr>
              <w:t xml:space="preserve"> dynamic of policy divergence </w:t>
            </w:r>
            <w:del w:id="10" w:author="Martin O'Rourke (MO)" w:date="2015-09-24T11:48:00Z">
              <w:r w:rsidRPr="00092201" w:rsidDel="00D04068">
                <w:rPr>
                  <w:rFonts w:ascii="Times New Roman" w:hAnsi="Times New Roman" w:cs="Times New Roman"/>
                  <w:sz w:val="28"/>
                  <w:szCs w:val="28"/>
                  <w:lang w:val="en-GB"/>
                </w:rPr>
                <w:delText xml:space="preserve">formed </w:delText>
              </w:r>
            </w:del>
            <w:r w:rsidRPr="00092201">
              <w:rPr>
                <w:rFonts w:ascii="Times New Roman" w:hAnsi="Times New Roman" w:cs="Times New Roman"/>
                <w:sz w:val="28"/>
                <w:szCs w:val="28"/>
                <w:lang w:val="en-GB"/>
              </w:rPr>
              <w:t xml:space="preserve">between the Fed and the easing policies </w:t>
            </w:r>
            <w:del w:id="11" w:author="Martin O'Rourke (MO)" w:date="2015-09-24T11:50:00Z">
              <w:r w:rsidRPr="00092201" w:rsidDel="00D04068">
                <w:rPr>
                  <w:rFonts w:ascii="Times New Roman" w:hAnsi="Times New Roman" w:cs="Times New Roman"/>
                  <w:sz w:val="28"/>
                  <w:szCs w:val="28"/>
                  <w:lang w:val="en-GB"/>
                </w:rPr>
                <w:delText>seen in</w:delText>
              </w:r>
            </w:del>
            <w:proofErr w:type="gramStart"/>
            <w:ins w:id="12" w:author="Martin O'Rourke (MO)" w:date="2015-09-24T11:50:00Z">
              <w:r w:rsidR="00D04068">
                <w:rPr>
                  <w:rFonts w:ascii="Times New Roman" w:hAnsi="Times New Roman" w:cs="Times New Roman"/>
                  <w:sz w:val="28"/>
                  <w:szCs w:val="28"/>
                  <w:lang w:val="en-GB"/>
                </w:rPr>
                <w:t xml:space="preserve">of </w:t>
              </w:r>
            </w:ins>
            <w:r w:rsidRPr="00092201">
              <w:rPr>
                <w:rFonts w:ascii="Times New Roman" w:hAnsi="Times New Roman" w:cs="Times New Roman"/>
                <w:sz w:val="28"/>
                <w:szCs w:val="28"/>
                <w:lang w:val="en-GB"/>
              </w:rPr>
              <w:t xml:space="preserve"> the</w:t>
            </w:r>
            <w:proofErr w:type="gramEnd"/>
            <w:r w:rsidRPr="00092201">
              <w:rPr>
                <w:rFonts w:ascii="Times New Roman" w:hAnsi="Times New Roman" w:cs="Times New Roman"/>
                <w:sz w:val="28"/>
                <w:szCs w:val="28"/>
                <w:lang w:val="en-GB"/>
              </w:rPr>
              <w:t xml:space="preserve"> Eurozone. Emerging markets, however, also remain a factor as the extreme weakness seen after the late-summer withdrawal of risk appetite may well prove overdone.</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rPr>
                <w:rFonts w:ascii="Times New Roman" w:hAnsi="Times New Roman" w:cs="Times New Roman"/>
                <w:b/>
                <w:sz w:val="28"/>
                <w:szCs w:val="28"/>
                <w:lang w:val="en-GB"/>
              </w:rPr>
            </w:pPr>
            <w:r w:rsidRPr="00092201">
              <w:rPr>
                <w:rFonts w:ascii="Times New Roman" w:hAnsi="Times New Roman" w:cs="Times New Roman"/>
                <w:b/>
                <w:sz w:val="28"/>
                <w:szCs w:val="28"/>
                <w:lang w:val="en-GB"/>
              </w:rPr>
              <w:t>PULL QUOTE “</w:t>
            </w:r>
            <w:r w:rsidRPr="00092201">
              <w:rPr>
                <w:rFonts w:ascii="Times New Roman" w:hAnsi="Times New Roman" w:cs="Times New Roman"/>
                <w:sz w:val="28"/>
                <w:szCs w:val="28"/>
                <w:lang w:val="en-GB"/>
              </w:rPr>
              <w:t>We feel that the rapidly building pessimism about China and emerging markets in general is overdone.”</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jc w:val="both"/>
              <w:rPr>
                <w:rFonts w:ascii="Times New Roman" w:hAnsi="Times New Roman" w:cs="Times New Roman"/>
                <w:sz w:val="28"/>
                <w:szCs w:val="28"/>
                <w:lang w:val="en-GB"/>
              </w:rPr>
            </w:pPr>
            <w:r w:rsidRPr="00092201">
              <w:rPr>
                <w:rFonts w:ascii="Times New Roman" w:hAnsi="Times New Roman" w:cs="Times New Roman"/>
                <w:sz w:val="28"/>
                <w:szCs w:val="28"/>
                <w:lang w:val="en-GB"/>
              </w:rPr>
              <w:t xml:space="preserve">The impending rate hike from the US Federal Reserve and a third Greek bailout have continued to dominate headlines this year, but the health and performance of emerging markets has also received increased attention following the third-quarter, China-driven correction in risky assets. </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jc w:val="both"/>
              <w:rPr>
                <w:rFonts w:ascii="Times New Roman" w:hAnsi="Times New Roman" w:cs="Times New Roman"/>
                <w:sz w:val="28"/>
                <w:szCs w:val="28"/>
                <w:lang w:val="en-GB"/>
              </w:rPr>
            </w:pPr>
            <w:r w:rsidRPr="00092201">
              <w:rPr>
                <w:rFonts w:ascii="Times New Roman" w:hAnsi="Times New Roman" w:cs="Times New Roman"/>
                <w:sz w:val="28"/>
                <w:szCs w:val="28"/>
                <w:lang w:val="en-GB"/>
              </w:rPr>
              <w:t>Chinese and US stock indices are both down for the year while European stocks are nearly flat (having previously been up more than 20%). Stocks were not alone in taking a beating, however, as the outlook for emerging</w:t>
            </w:r>
            <w:ins w:id="13" w:author="Martin O'Rourke (MO)" w:date="2015-09-24T11:50:00Z">
              <w:r w:rsidR="00D04068">
                <w:rPr>
                  <w:rFonts w:ascii="Times New Roman" w:hAnsi="Times New Roman" w:cs="Times New Roman"/>
                  <w:sz w:val="28"/>
                  <w:szCs w:val="28"/>
                  <w:lang w:val="en-GB"/>
                </w:rPr>
                <w:t>-</w:t>
              </w:r>
            </w:ins>
            <w:del w:id="14" w:author="Martin O'Rourke (MO)" w:date="2015-09-24T11:50:00Z">
              <w:r w:rsidRPr="00092201" w:rsidDel="00D04068">
                <w:rPr>
                  <w:rFonts w:ascii="Times New Roman" w:hAnsi="Times New Roman" w:cs="Times New Roman"/>
                  <w:sz w:val="28"/>
                  <w:szCs w:val="28"/>
                  <w:lang w:val="en-GB"/>
                </w:rPr>
                <w:delText xml:space="preserve"> </w:delText>
              </w:r>
            </w:del>
            <w:r w:rsidRPr="00092201">
              <w:rPr>
                <w:rFonts w:ascii="Times New Roman" w:hAnsi="Times New Roman" w:cs="Times New Roman"/>
                <w:sz w:val="28"/>
                <w:szCs w:val="28"/>
                <w:lang w:val="en-GB"/>
              </w:rPr>
              <w:t>market economies has also been hit hard as the “Chinese hard-landing” camp continues to grow in size and influence</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jc w:val="both"/>
              <w:rPr>
                <w:rFonts w:ascii="Times New Roman" w:hAnsi="Times New Roman" w:cs="Times New Roman"/>
                <w:sz w:val="28"/>
                <w:szCs w:val="28"/>
                <w:lang w:val="en-GB"/>
              </w:rPr>
            </w:pPr>
            <w:r w:rsidRPr="00092201">
              <w:rPr>
                <w:rFonts w:ascii="Times New Roman" w:hAnsi="Times New Roman" w:cs="Times New Roman"/>
                <w:sz w:val="28"/>
                <w:szCs w:val="28"/>
                <w:lang w:val="en-GB"/>
              </w:rPr>
              <w:lastRenderedPageBreak/>
              <w:t>We have now had below-consensus Chinese growth forecasts for several years, and so the current GDP growth path is arguably validating our view. Nevertheless, we feel that the rapidly building pessimism about China and emerging markets in general is overdone.</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735886">
            <w:pPr>
              <w:rPr>
                <w:rFonts w:ascii="Times New Roman" w:hAnsi="Times New Roman" w:cs="Times New Roman"/>
                <w:sz w:val="28"/>
                <w:szCs w:val="28"/>
                <w:lang w:val="en-GB"/>
              </w:rPr>
            </w:pPr>
            <w:r w:rsidRPr="00092201">
              <w:rPr>
                <w:rFonts w:ascii="Times New Roman" w:hAnsi="Times New Roman" w:cs="Times New Roman"/>
                <w:sz w:val="28"/>
                <w:szCs w:val="28"/>
                <w:lang w:val="en-GB"/>
              </w:rPr>
              <w:t>CHART 1</w:t>
            </w: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jc w:val="both"/>
              <w:rPr>
                <w:rFonts w:ascii="Times New Roman" w:hAnsi="Times New Roman" w:cs="Times New Roman"/>
                <w:b/>
                <w:bCs/>
                <w:sz w:val="28"/>
                <w:szCs w:val="28"/>
                <w:lang w:val="en-GB"/>
              </w:rPr>
            </w:pPr>
            <w:r w:rsidRPr="00092201">
              <w:rPr>
                <w:rFonts w:ascii="Times New Roman" w:hAnsi="Times New Roman" w:cs="Times New Roman"/>
                <w:b/>
                <w:bCs/>
                <w:sz w:val="28"/>
                <w:szCs w:val="28"/>
                <w:lang w:val="en-GB"/>
              </w:rPr>
              <w:t>No love for emerging markets</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jc w:val="both"/>
              <w:rPr>
                <w:rFonts w:ascii="Times New Roman" w:hAnsi="Times New Roman" w:cs="Times New Roman"/>
                <w:sz w:val="28"/>
                <w:szCs w:val="28"/>
                <w:lang w:val="en-GB"/>
              </w:rPr>
            </w:pPr>
            <w:r w:rsidRPr="00092201">
              <w:rPr>
                <w:rFonts w:ascii="Times New Roman" w:hAnsi="Times New Roman" w:cs="Times New Roman"/>
                <w:sz w:val="28"/>
                <w:szCs w:val="28"/>
                <w:lang w:val="en-GB"/>
              </w:rPr>
              <w:t xml:space="preserve">Over the last two years, Chinese authorities have steered the world’s second-largest economy in a more market-oriented direction. In the longer term this will doubtlessly provide plenty of benefits, but in the shorter term it is making the economy less manageable. </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jc w:val="both"/>
              <w:rPr>
                <w:rFonts w:ascii="Times New Roman" w:hAnsi="Times New Roman" w:cs="Times New Roman"/>
                <w:sz w:val="28"/>
                <w:szCs w:val="28"/>
                <w:lang w:val="en-GB"/>
              </w:rPr>
            </w:pPr>
            <w:r w:rsidRPr="00092201">
              <w:rPr>
                <w:rFonts w:ascii="Times New Roman" w:hAnsi="Times New Roman" w:cs="Times New Roman"/>
                <w:sz w:val="28"/>
                <w:szCs w:val="28"/>
                <w:lang w:val="en-GB"/>
              </w:rPr>
              <w:t>This is the main factor behind the commotion in equity markets and the slowdown in economic growth seen over the past few quarters.</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jc w:val="both"/>
              <w:rPr>
                <w:rFonts w:ascii="Times New Roman" w:hAnsi="Times New Roman" w:cs="Times New Roman"/>
                <w:sz w:val="28"/>
                <w:szCs w:val="28"/>
                <w:lang w:val="en-GB"/>
              </w:rPr>
            </w:pPr>
            <w:r w:rsidRPr="00092201">
              <w:rPr>
                <w:rFonts w:ascii="Times New Roman" w:hAnsi="Times New Roman" w:cs="Times New Roman"/>
                <w:sz w:val="28"/>
                <w:szCs w:val="28"/>
                <w:lang w:val="en-GB"/>
              </w:rPr>
              <w:t xml:space="preserve">At present, it is doubtful whether China’s official 7% expansion target can be met this year. Credit growth has re-accelerated during the summer months as authorities stepped up their response to the slowdown, and both the housing market and the services sector ate growing robustly. </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jc w:val="both"/>
              <w:rPr>
                <w:rFonts w:ascii="Times New Roman" w:hAnsi="Times New Roman" w:cs="Times New Roman"/>
                <w:sz w:val="28"/>
                <w:szCs w:val="28"/>
                <w:lang w:val="en-GB"/>
              </w:rPr>
            </w:pPr>
            <w:r w:rsidRPr="00092201">
              <w:rPr>
                <w:rFonts w:ascii="Times New Roman" w:hAnsi="Times New Roman" w:cs="Times New Roman"/>
                <w:sz w:val="28"/>
                <w:szCs w:val="28"/>
                <w:lang w:val="en-GB"/>
              </w:rPr>
              <w:t>Concern about the weak Chinese manufacturing cycle, however, is overshadowing growth in other parts of the economy. Therefore, we may well see an uptick in growth in the final stage of 2015 and into 2016 before growth slows further in line with our forecasts.</w:t>
            </w:r>
          </w:p>
          <w:p w:rsidR="00092201" w:rsidRPr="00092201" w:rsidRDefault="00092201" w:rsidP="00735886">
            <w:pPr>
              <w:rPr>
                <w:rFonts w:ascii="Times New Roman" w:hAnsi="Times New Roman" w:cs="Times New Roman"/>
                <w:sz w:val="28"/>
                <w:szCs w:val="28"/>
                <w:lang w:val="en-GB"/>
              </w:rPr>
            </w:pPr>
            <w:r w:rsidRPr="00092201">
              <w:rPr>
                <w:rFonts w:ascii="Times New Roman" w:hAnsi="Times New Roman" w:cs="Times New Roman"/>
                <w:sz w:val="28"/>
                <w:szCs w:val="28"/>
                <w:lang w:val="en-GB"/>
              </w:rPr>
              <w:lastRenderedPageBreak/>
              <w:t>CHART 2</w:t>
            </w: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rPr>
                <w:rFonts w:ascii="Times New Roman" w:hAnsi="Times New Roman" w:cs="Times New Roman"/>
                <w:sz w:val="28"/>
                <w:szCs w:val="28"/>
              </w:rPr>
            </w:pPr>
            <w:r w:rsidRPr="00092201">
              <w:rPr>
                <w:rFonts w:ascii="Times New Roman" w:hAnsi="Times New Roman" w:cs="Times New Roman"/>
                <w:sz w:val="28"/>
                <w:szCs w:val="28"/>
                <w:lang w:val="en-GB"/>
              </w:rPr>
              <w:lastRenderedPageBreak/>
              <w:t>China is not the only emerging</w:t>
            </w:r>
            <w:ins w:id="15" w:author="Martin O'Rourke (MO)" w:date="2015-09-24T11:53:00Z">
              <w:r w:rsidR="00D04068">
                <w:rPr>
                  <w:rFonts w:ascii="Times New Roman" w:hAnsi="Times New Roman" w:cs="Times New Roman"/>
                  <w:sz w:val="28"/>
                  <w:szCs w:val="28"/>
                  <w:lang w:val="en-GB"/>
                </w:rPr>
                <w:t>-</w:t>
              </w:r>
            </w:ins>
            <w:del w:id="16" w:author="Martin O'Rourke (MO)" w:date="2015-09-24T11:53:00Z">
              <w:r w:rsidRPr="00092201" w:rsidDel="00D04068">
                <w:rPr>
                  <w:rFonts w:ascii="Times New Roman" w:hAnsi="Times New Roman" w:cs="Times New Roman"/>
                  <w:sz w:val="28"/>
                  <w:szCs w:val="28"/>
                  <w:lang w:val="en-GB"/>
                </w:rPr>
                <w:delText xml:space="preserve"> </w:delText>
              </w:r>
            </w:del>
            <w:r w:rsidRPr="00092201">
              <w:rPr>
                <w:rFonts w:ascii="Times New Roman" w:hAnsi="Times New Roman" w:cs="Times New Roman"/>
                <w:sz w:val="28"/>
                <w:szCs w:val="28"/>
                <w:lang w:val="en-GB"/>
              </w:rPr>
              <w:t xml:space="preserve">market economy that is lacking </w:t>
            </w:r>
            <w:del w:id="17" w:author="Martin O'Rourke (MO)" w:date="2015-09-24T11:53:00Z">
              <w:r w:rsidRPr="00092201" w:rsidDel="00D04068">
                <w:rPr>
                  <w:rFonts w:ascii="Times New Roman" w:hAnsi="Times New Roman" w:cs="Times New Roman"/>
                  <w:sz w:val="28"/>
                  <w:szCs w:val="28"/>
                  <w:lang w:val="en-GB"/>
                </w:rPr>
                <w:delText xml:space="preserve">for </w:delText>
              </w:r>
            </w:del>
            <w:r w:rsidRPr="00092201">
              <w:rPr>
                <w:rFonts w:ascii="Times New Roman" w:hAnsi="Times New Roman" w:cs="Times New Roman"/>
                <w:sz w:val="28"/>
                <w:szCs w:val="28"/>
                <w:lang w:val="en-GB"/>
              </w:rPr>
              <w:t xml:space="preserve">love at the moment. Other prominent emerging economies are struggling, and Brazil and Russia are now in recession. </w:t>
            </w:r>
            <w:r w:rsidRPr="00092201">
              <w:rPr>
                <w:rFonts w:ascii="Times New Roman" w:hAnsi="Times New Roman" w:cs="Times New Roman"/>
                <w:sz w:val="28"/>
                <w:szCs w:val="28"/>
              </w:rPr>
              <w:t xml:space="preserve">They can point accusatory fingers toward the commodity selloff, but other internal (corruption and a lack of reforms in Brazil) and external (sanctions against Russia) factors are contributing to the overall weakness. </w:t>
            </w:r>
          </w:p>
          <w:p w:rsidR="00092201" w:rsidRPr="00092201" w:rsidRDefault="00092201" w:rsidP="00735886">
            <w:pPr>
              <w:rPr>
                <w:rFonts w:ascii="Times New Roman" w:hAnsi="Times New Roman" w:cs="Times New Roman"/>
                <w:b/>
                <w:sz w:val="28"/>
                <w:szCs w:val="28"/>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rPr>
                <w:rFonts w:ascii="Times New Roman" w:hAnsi="Times New Roman" w:cs="Times New Roman"/>
                <w:sz w:val="28"/>
                <w:szCs w:val="28"/>
                <w:lang w:val="en-GB"/>
              </w:rPr>
            </w:pPr>
            <w:r w:rsidRPr="00092201">
              <w:rPr>
                <w:rFonts w:ascii="Times New Roman" w:hAnsi="Times New Roman" w:cs="Times New Roman"/>
                <w:sz w:val="28"/>
                <w:szCs w:val="28"/>
              </w:rPr>
              <w:t>While we do not expect the selloff in commodities to continue, we also remain unconvinced that any swift rebound in prices is on the cards as the size of the excess supply across the commodity spectrum is simply too great. In addition, serious fiscal challenges loom for Brazil following the country’s Q3 loss of its investment-grade status from S&amp;P.</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rPr>
                <w:rFonts w:ascii="Times New Roman" w:hAnsi="Times New Roman" w:cs="Times New Roman"/>
                <w:sz w:val="28"/>
                <w:szCs w:val="28"/>
                <w:lang w:val="en-GB"/>
              </w:rPr>
            </w:pPr>
            <w:r w:rsidRPr="00092201">
              <w:rPr>
                <w:rFonts w:ascii="Times New Roman" w:hAnsi="Times New Roman" w:cs="Times New Roman"/>
                <w:sz w:val="28"/>
                <w:szCs w:val="28"/>
                <w:lang w:val="en-GB"/>
              </w:rPr>
              <w:t xml:space="preserve">The recession is expected to continue into 2016 as both private spending and investment continue to contract. India, meanwhile, should continue to post high growth rates in both Q4 and into next year fuelled by a rebound in sentiment following the last year’s election. </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rPr>
                <w:rFonts w:ascii="Times New Roman" w:hAnsi="Times New Roman" w:cs="Times New Roman"/>
                <w:sz w:val="28"/>
                <w:szCs w:val="28"/>
                <w:lang w:val="en-GB"/>
              </w:rPr>
            </w:pPr>
            <w:r w:rsidRPr="00092201">
              <w:rPr>
                <w:rFonts w:ascii="Times New Roman" w:hAnsi="Times New Roman" w:cs="Times New Roman"/>
                <w:sz w:val="28"/>
                <w:szCs w:val="28"/>
                <w:lang w:val="en-GB"/>
              </w:rPr>
              <w:t>It is worth noting, however, that we are still waiting for the large-scale reforms that were promised.</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jc w:val="both"/>
              <w:rPr>
                <w:rFonts w:ascii="Times New Roman" w:hAnsi="Times New Roman" w:cs="Times New Roman"/>
                <w:b/>
                <w:bCs/>
                <w:sz w:val="28"/>
                <w:szCs w:val="28"/>
                <w:lang w:val="en-GB"/>
              </w:rPr>
            </w:pPr>
            <w:r w:rsidRPr="00092201">
              <w:rPr>
                <w:rFonts w:ascii="Times New Roman" w:hAnsi="Times New Roman" w:cs="Times New Roman"/>
                <w:b/>
                <w:bCs/>
                <w:sz w:val="28"/>
                <w:szCs w:val="28"/>
                <w:lang w:val="en-GB"/>
              </w:rPr>
              <w:t>Central banks playing tug-of-war</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Default="00092201" w:rsidP="00735886">
            <w:pPr>
              <w:rPr>
                <w:rFonts w:ascii="Times New Roman" w:hAnsi="Times New Roman" w:cs="Times New Roman"/>
                <w:b/>
                <w:sz w:val="28"/>
                <w:szCs w:val="28"/>
                <w:lang w:val="en-GB"/>
              </w:rPr>
            </w:pPr>
            <w:r w:rsidRPr="009E383F">
              <w:rPr>
                <w:rFonts w:ascii="Times New Roman" w:hAnsi="Times New Roman" w:cs="Times New Roman"/>
                <w:sz w:val="28"/>
                <w:szCs w:val="28"/>
                <w:lang w:val="en-GB"/>
              </w:rPr>
              <w:t xml:space="preserve">The Federal Open Market Committee is not far away from its much-awaited rate hike, although September has ultimately proved a disappointment for </w:t>
            </w:r>
            <w:r w:rsidRPr="009E383F">
              <w:rPr>
                <w:rFonts w:ascii="Times New Roman" w:hAnsi="Times New Roman" w:cs="Times New Roman"/>
                <w:sz w:val="28"/>
                <w:szCs w:val="28"/>
                <w:lang w:val="en-GB"/>
              </w:rPr>
              <w:lastRenderedPageBreak/>
              <w:t xml:space="preserve">hawks as elevated risk sweeps across global markets. </w:t>
            </w:r>
            <w:r w:rsidR="009E383F" w:rsidRPr="009E383F">
              <w:rPr>
                <w:rFonts w:ascii="Times New Roman" w:hAnsi="Times New Roman" w:cs="Times New Roman"/>
                <w:sz w:val="28"/>
                <w:szCs w:val="28"/>
                <w:lang w:val="en-GB"/>
                <w:rPrChange w:id="18" w:author="Martin O'Rourke (MO)" w:date="2015-09-24T11:59:00Z">
                  <w:rPr>
                    <w:rFonts w:ascii="Times New Roman" w:hAnsi="Times New Roman" w:cs="Times New Roman"/>
                    <w:sz w:val="28"/>
                    <w:szCs w:val="28"/>
                    <w:highlight w:val="yellow"/>
                    <w:lang w:val="en-GB"/>
                  </w:rPr>
                </w:rPrChange>
              </w:rPr>
              <w:t>There is no doubt, however, that the FOMC is getting closer to the first hike in nearly a decade and the December FOMC meeting remains likely though the chance of a no-hike this year has increased</w:t>
            </w:r>
            <w:r w:rsidR="009E383F" w:rsidRPr="009E383F">
              <w:rPr>
                <w:rFonts w:ascii="Verdana" w:hAnsi="Verdana"/>
                <w:sz w:val="18"/>
                <w:szCs w:val="18"/>
                <w:lang w:val="en-GB"/>
                <w:rPrChange w:id="19" w:author="Martin O'Rourke (MO)" w:date="2015-09-24T11:59:00Z">
                  <w:rPr>
                    <w:rFonts w:ascii="Verdana" w:hAnsi="Verdana"/>
                    <w:sz w:val="18"/>
                    <w:szCs w:val="18"/>
                    <w:highlight w:val="yellow"/>
                    <w:lang w:val="en-GB"/>
                  </w:rPr>
                </w:rPrChange>
              </w:rPr>
              <w:t>.</w:t>
            </w:r>
            <w:del w:id="20" w:author="Martin O'Rourke (MO)" w:date="2015-09-24T11:58:00Z">
              <w:r w:rsidR="00D04068" w:rsidRPr="009E383F" w:rsidDel="009E383F">
                <w:rPr>
                  <w:rFonts w:ascii="Times New Roman" w:hAnsi="Times New Roman" w:cs="Times New Roman"/>
                  <w:sz w:val="28"/>
                  <w:szCs w:val="28"/>
                  <w:lang w:val="en-GB"/>
                  <w:rPrChange w:id="21" w:author="Martin O'Rourke (MO)" w:date="2015-09-24T11:59:00Z">
                    <w:rPr>
                      <w:rFonts w:ascii="Times New Roman" w:hAnsi="Times New Roman" w:cs="Times New Roman"/>
                      <w:sz w:val="28"/>
                      <w:szCs w:val="28"/>
                      <w:highlight w:val="yellow"/>
                      <w:lang w:val="en-GB"/>
                    </w:rPr>
                  </w:rPrChange>
                </w:rPr>
                <w:delText>There is no doubt, however, that the FOMC is just inches away from the first hike in nearly a decade and both the October and December FOMC meetings have arguments in their favour</w:delText>
              </w:r>
            </w:del>
            <w:r w:rsidR="00D04068" w:rsidRPr="009E383F">
              <w:rPr>
                <w:rFonts w:ascii="Times New Roman" w:hAnsi="Times New Roman" w:cs="Times New Roman"/>
                <w:sz w:val="28"/>
                <w:szCs w:val="28"/>
                <w:lang w:val="en-GB"/>
                <w:rPrChange w:id="22" w:author="Martin O'Rourke (MO)" w:date="2015-09-24T11:59:00Z">
                  <w:rPr>
                    <w:rFonts w:ascii="Times New Roman" w:hAnsi="Times New Roman" w:cs="Times New Roman"/>
                    <w:sz w:val="28"/>
                    <w:szCs w:val="28"/>
                    <w:highlight w:val="yellow"/>
                    <w:lang w:val="en-GB"/>
                  </w:rPr>
                </w:rPrChange>
              </w:rPr>
              <w:t>.</w:t>
            </w:r>
            <w:del w:id="23" w:author="Martin O'Rourke (MO)" w:date="2015-09-24T11:55:00Z">
              <w:r w:rsidRPr="009E383F" w:rsidDel="00D04068">
                <w:rPr>
                  <w:rFonts w:ascii="Times New Roman" w:hAnsi="Times New Roman" w:cs="Times New Roman"/>
                  <w:sz w:val="28"/>
                  <w:szCs w:val="28"/>
                  <w:lang w:val="en-GB"/>
                </w:rPr>
                <w:delText>There is no doubt, however, that the FOMC is just inches away from the first hike in nearly a decade and arguments can be made for both the October and December FOMC meetings as potential occasions for normalisation.</w:delText>
              </w:r>
            </w:del>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jc w:val="both"/>
              <w:rPr>
                <w:rFonts w:ascii="Times New Roman" w:hAnsi="Times New Roman" w:cs="Times New Roman"/>
                <w:sz w:val="28"/>
                <w:szCs w:val="28"/>
                <w:lang w:val="en-GB"/>
              </w:rPr>
            </w:pPr>
            <w:r w:rsidRPr="00092201">
              <w:rPr>
                <w:rFonts w:ascii="Times New Roman" w:hAnsi="Times New Roman" w:cs="Times New Roman"/>
                <w:sz w:val="28"/>
                <w:szCs w:val="28"/>
                <w:lang w:val="en-GB"/>
              </w:rPr>
              <w:lastRenderedPageBreak/>
              <w:t xml:space="preserve">Across the Atlantic, European Central Bank president Mario </w:t>
            </w:r>
            <w:proofErr w:type="spellStart"/>
            <w:r w:rsidRPr="00092201">
              <w:rPr>
                <w:rFonts w:ascii="Times New Roman" w:hAnsi="Times New Roman" w:cs="Times New Roman"/>
                <w:sz w:val="28"/>
                <w:szCs w:val="28"/>
                <w:lang w:val="en-GB"/>
              </w:rPr>
              <w:t>Draghi</w:t>
            </w:r>
            <w:proofErr w:type="spellEnd"/>
            <w:r w:rsidRPr="00092201">
              <w:rPr>
                <w:rFonts w:ascii="Times New Roman" w:hAnsi="Times New Roman" w:cs="Times New Roman"/>
                <w:sz w:val="28"/>
                <w:szCs w:val="28"/>
                <w:lang w:val="en-GB"/>
              </w:rPr>
              <w:t xml:space="preserve"> is doing all he can to signal that the current quantitative easing scheme may be enhanced in either scope or length.</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jc w:val="both"/>
              <w:rPr>
                <w:rFonts w:ascii="Times New Roman" w:hAnsi="Times New Roman" w:cs="Times New Roman"/>
                <w:sz w:val="28"/>
                <w:szCs w:val="28"/>
                <w:lang w:val="en-GB"/>
              </w:rPr>
            </w:pPr>
            <w:r w:rsidRPr="009E383F">
              <w:rPr>
                <w:rFonts w:ascii="Times New Roman" w:hAnsi="Times New Roman" w:cs="Times New Roman"/>
                <w:sz w:val="28"/>
                <w:szCs w:val="28"/>
                <w:lang w:val="en-GB"/>
              </w:rPr>
              <w:t>These diverging central bank policies are indicative of the present performance of the two economies. The US economy is growing robustly, driven by the re-emergence of the all-important consumer onto the economic scene, a recovering housing market. All of this has come despite strong headwinds from the USD, which has strengthened by close to 20% since mid-2014.</w:t>
            </w:r>
            <w:r w:rsidRPr="00092201">
              <w:rPr>
                <w:rFonts w:ascii="Times New Roman" w:hAnsi="Times New Roman" w:cs="Times New Roman"/>
                <w:sz w:val="28"/>
                <w:szCs w:val="28"/>
                <w:lang w:val="en-GB"/>
              </w:rPr>
              <w:t xml:space="preserve"> </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jc w:val="both"/>
              <w:rPr>
                <w:rFonts w:ascii="Times New Roman" w:hAnsi="Times New Roman" w:cs="Times New Roman"/>
                <w:sz w:val="28"/>
                <w:szCs w:val="28"/>
                <w:lang w:val="en-GB"/>
              </w:rPr>
            </w:pPr>
            <w:r w:rsidRPr="00092201">
              <w:rPr>
                <w:rFonts w:ascii="Times New Roman" w:hAnsi="Times New Roman" w:cs="Times New Roman"/>
                <w:sz w:val="28"/>
                <w:szCs w:val="28"/>
                <w:lang w:val="en-GB"/>
              </w:rPr>
              <w:t xml:space="preserve">The currency drag will remain present into 2016 though the effect will fade over the coming quarters as a result of USD Index stabilisation this year. A renewed bout of strength is certainly a possibility, however, as the FOMC </w:t>
            </w:r>
            <w:r w:rsidRPr="00092201">
              <w:rPr>
                <w:rFonts w:ascii="Times New Roman" w:hAnsi="Times New Roman" w:cs="Times New Roman"/>
                <w:sz w:val="28"/>
                <w:szCs w:val="28"/>
                <w:lang w:val="en-GB"/>
              </w:rPr>
              <w:lastRenderedPageBreak/>
              <w:t>starts tightening and if emerging markets weaken further relative to expectations.</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jc w:val="both"/>
              <w:rPr>
                <w:rFonts w:ascii="Times New Roman" w:hAnsi="Times New Roman" w:cs="Times New Roman"/>
                <w:sz w:val="28"/>
                <w:szCs w:val="28"/>
                <w:lang w:val="en-GB"/>
              </w:rPr>
            </w:pPr>
            <w:r w:rsidRPr="00092201">
              <w:rPr>
                <w:rFonts w:ascii="Times New Roman" w:hAnsi="Times New Roman" w:cs="Times New Roman"/>
                <w:sz w:val="28"/>
                <w:szCs w:val="28"/>
                <w:lang w:val="en-GB"/>
              </w:rPr>
              <w:lastRenderedPageBreak/>
              <w:t xml:space="preserve">The euro area, on the other hand, is struggling to turn the support from EUR and oil weakness into sustainable growth. The short-term economic outlook looks benign, but further ahead the path looks bumpier as structural reforms have been put on the backburner in most countries. </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092201">
            <w:pPr>
              <w:jc w:val="both"/>
              <w:rPr>
                <w:rFonts w:ascii="Times New Roman" w:hAnsi="Times New Roman" w:cs="Times New Roman"/>
                <w:sz w:val="28"/>
                <w:szCs w:val="28"/>
                <w:lang w:val="en-GB"/>
              </w:rPr>
            </w:pPr>
            <w:r w:rsidRPr="00092201">
              <w:rPr>
                <w:rFonts w:ascii="Times New Roman" w:hAnsi="Times New Roman" w:cs="Times New Roman"/>
                <w:sz w:val="28"/>
                <w:szCs w:val="28"/>
                <w:lang w:val="en-GB"/>
              </w:rPr>
              <w:t xml:space="preserve">Italy and France particularly continue to underwhelm in this regard, which explains our continued sour outlook. Meanwhile, Spain is set to continue as the star performer in 2016 helped by a (slowly) recovering housing market, but the 2015 Spanish election – to be held no later than </w:t>
            </w:r>
            <w:del w:id="24" w:author="Martin O'Rourke (MO)" w:date="2015-09-24T12:00:00Z">
              <w:r w:rsidRPr="00092201" w:rsidDel="009E383F">
                <w:rPr>
                  <w:rFonts w:ascii="Times New Roman" w:hAnsi="Times New Roman" w:cs="Times New Roman"/>
                  <w:sz w:val="28"/>
                  <w:szCs w:val="28"/>
                  <w:lang w:val="en-GB"/>
                </w:rPr>
                <w:delText xml:space="preserve">20 </w:delText>
              </w:r>
            </w:del>
            <w:r w:rsidRPr="00092201">
              <w:rPr>
                <w:rFonts w:ascii="Times New Roman" w:hAnsi="Times New Roman" w:cs="Times New Roman"/>
                <w:sz w:val="28"/>
                <w:szCs w:val="28"/>
                <w:lang w:val="en-GB"/>
              </w:rPr>
              <w:t xml:space="preserve">December </w:t>
            </w:r>
            <w:ins w:id="25" w:author="Martin O'Rourke (MO)" w:date="2015-09-24T12:00:00Z">
              <w:r w:rsidR="009E383F">
                <w:rPr>
                  <w:rFonts w:ascii="Times New Roman" w:hAnsi="Times New Roman" w:cs="Times New Roman"/>
                  <w:sz w:val="28"/>
                  <w:szCs w:val="28"/>
                  <w:lang w:val="en-GB"/>
                </w:rPr>
                <w:t xml:space="preserve">20 </w:t>
              </w:r>
            </w:ins>
            <w:r w:rsidRPr="00092201">
              <w:rPr>
                <w:rFonts w:ascii="Times New Roman" w:hAnsi="Times New Roman" w:cs="Times New Roman"/>
                <w:sz w:val="28"/>
                <w:szCs w:val="28"/>
                <w:lang w:val="en-GB"/>
              </w:rPr>
              <w:t>– remains a key point of uncertainty for European risk sentiment in Q4.</w:t>
            </w:r>
          </w:p>
          <w:p w:rsidR="00092201" w:rsidRDefault="00092201" w:rsidP="00735886">
            <w:pPr>
              <w:rPr>
                <w:rFonts w:ascii="Times New Roman" w:hAnsi="Times New Roman" w:cs="Times New Roman"/>
                <w:b/>
                <w:sz w:val="28"/>
                <w:szCs w:val="28"/>
                <w:lang w:val="en-GB"/>
              </w:rPr>
            </w:pP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735886">
            <w:pPr>
              <w:rPr>
                <w:rFonts w:ascii="Times New Roman" w:hAnsi="Times New Roman" w:cs="Times New Roman"/>
                <w:sz w:val="28"/>
                <w:szCs w:val="28"/>
                <w:lang w:val="en-GB"/>
              </w:rPr>
            </w:pPr>
            <w:r w:rsidRPr="00092201">
              <w:rPr>
                <w:rFonts w:ascii="Times New Roman" w:hAnsi="Times New Roman" w:cs="Times New Roman"/>
                <w:sz w:val="28"/>
                <w:szCs w:val="28"/>
                <w:lang w:val="en-GB"/>
              </w:rPr>
              <w:t>CHART 3</w:t>
            </w:r>
          </w:p>
        </w:tc>
        <w:tc>
          <w:tcPr>
            <w:tcW w:w="4621" w:type="dxa"/>
          </w:tcPr>
          <w:p w:rsidR="00092201" w:rsidRDefault="00092201" w:rsidP="00735886">
            <w:pPr>
              <w:rPr>
                <w:rFonts w:ascii="Times New Roman" w:hAnsi="Times New Roman" w:cs="Times New Roman"/>
                <w:b/>
                <w:sz w:val="28"/>
                <w:szCs w:val="28"/>
                <w:lang w:val="en-GB"/>
              </w:rPr>
            </w:pPr>
          </w:p>
        </w:tc>
      </w:tr>
      <w:tr w:rsidR="00092201" w:rsidTr="00092201">
        <w:tc>
          <w:tcPr>
            <w:tcW w:w="4621" w:type="dxa"/>
          </w:tcPr>
          <w:p w:rsidR="00092201" w:rsidRPr="00092201" w:rsidRDefault="00092201" w:rsidP="00735886">
            <w:pPr>
              <w:rPr>
                <w:rFonts w:ascii="Times New Roman" w:hAnsi="Times New Roman" w:cs="Times New Roman"/>
                <w:sz w:val="28"/>
                <w:szCs w:val="28"/>
                <w:lang w:val="en-GB"/>
              </w:rPr>
            </w:pPr>
            <w:r w:rsidRPr="00092201">
              <w:rPr>
                <w:rFonts w:ascii="Times New Roman" w:hAnsi="Times New Roman" w:cs="Times New Roman"/>
                <w:sz w:val="28"/>
                <w:szCs w:val="28"/>
                <w:lang w:val="en-GB"/>
              </w:rPr>
              <w:t>TABLE 1</w:t>
            </w:r>
          </w:p>
        </w:tc>
        <w:tc>
          <w:tcPr>
            <w:tcW w:w="4621" w:type="dxa"/>
          </w:tcPr>
          <w:p w:rsidR="00092201" w:rsidRDefault="00092201" w:rsidP="00735886">
            <w:pPr>
              <w:rPr>
                <w:rFonts w:ascii="Times New Roman" w:hAnsi="Times New Roman" w:cs="Times New Roman"/>
                <w:b/>
                <w:sz w:val="28"/>
                <w:szCs w:val="28"/>
                <w:lang w:val="en-GB"/>
              </w:rPr>
            </w:pPr>
          </w:p>
        </w:tc>
      </w:tr>
    </w:tbl>
    <w:p w:rsidR="00092201" w:rsidRDefault="00092201" w:rsidP="00735886">
      <w:pPr>
        <w:rPr>
          <w:rFonts w:ascii="Times New Roman" w:hAnsi="Times New Roman" w:cs="Times New Roman"/>
          <w:b/>
          <w:sz w:val="28"/>
          <w:szCs w:val="28"/>
          <w:lang w:val="en-GB"/>
        </w:rPr>
      </w:pPr>
    </w:p>
    <w:p w:rsidR="00092201" w:rsidRDefault="00092201" w:rsidP="007F7BC6">
      <w:pPr>
        <w:jc w:val="both"/>
        <w:rPr>
          <w:rFonts w:ascii="Times New Roman" w:hAnsi="Times New Roman" w:cs="Times New Roman"/>
          <w:sz w:val="28"/>
          <w:szCs w:val="28"/>
          <w:lang w:val="en-GB"/>
        </w:rPr>
      </w:pPr>
      <w:r>
        <w:rPr>
          <w:rFonts w:ascii="Times New Roman" w:hAnsi="Times New Roman" w:cs="Times New Roman"/>
          <w:sz w:val="28"/>
          <w:szCs w:val="28"/>
          <w:lang w:val="en-GB"/>
        </w:rPr>
        <w:t>CHART 1:</w:t>
      </w:r>
    </w:p>
    <w:p w:rsidR="00972020" w:rsidRDefault="00814717" w:rsidP="007F7BC6">
      <w:pPr>
        <w:jc w:val="both"/>
        <w:rPr>
          <w:rFonts w:ascii="Times New Roman" w:hAnsi="Times New Roman" w:cs="Times New Roman"/>
          <w:sz w:val="28"/>
          <w:szCs w:val="28"/>
          <w:lang w:val="en-GB"/>
        </w:rPr>
      </w:pPr>
      <w:r w:rsidRPr="00092201">
        <w:rPr>
          <w:rFonts w:ascii="Times New Roman" w:hAnsi="Times New Roman" w:cs="Times New Roman"/>
          <w:noProof/>
          <w:sz w:val="28"/>
          <w:szCs w:val="28"/>
        </w:rPr>
        <w:drawing>
          <wp:inline distT="0" distB="0" distL="0" distR="0" wp14:anchorId="501A5DAD" wp14:editId="1E8892F3">
            <wp:extent cx="4438201" cy="27432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8201" cy="2743200"/>
                    </a:xfrm>
                    <a:prstGeom prst="rect">
                      <a:avLst/>
                    </a:prstGeom>
                    <a:noFill/>
                  </pic:spPr>
                </pic:pic>
              </a:graphicData>
            </a:graphic>
          </wp:inline>
        </w:drawing>
      </w:r>
    </w:p>
    <w:p w:rsidR="00092201" w:rsidRDefault="00092201" w:rsidP="007F7BC6">
      <w:pPr>
        <w:jc w:val="both"/>
        <w:rPr>
          <w:rFonts w:ascii="Times New Roman" w:hAnsi="Times New Roman" w:cs="Times New Roman"/>
          <w:sz w:val="28"/>
          <w:szCs w:val="28"/>
          <w:lang w:val="en-GB"/>
        </w:rPr>
      </w:pPr>
    </w:p>
    <w:p w:rsidR="00092201" w:rsidRDefault="00092201">
      <w:pPr>
        <w:rPr>
          <w:rFonts w:ascii="Times New Roman" w:hAnsi="Times New Roman" w:cs="Times New Roman"/>
          <w:sz w:val="28"/>
          <w:szCs w:val="28"/>
          <w:lang w:val="en-GB"/>
        </w:rPr>
      </w:pPr>
      <w:r>
        <w:rPr>
          <w:rFonts w:ascii="Times New Roman" w:hAnsi="Times New Roman" w:cs="Times New Roman"/>
          <w:sz w:val="28"/>
          <w:szCs w:val="28"/>
          <w:lang w:val="en-GB"/>
        </w:rPr>
        <w:br w:type="page"/>
      </w:r>
    </w:p>
    <w:p w:rsidR="00092201" w:rsidRPr="00092201" w:rsidRDefault="00092201" w:rsidP="007F7BC6">
      <w:pPr>
        <w:jc w:val="both"/>
        <w:rPr>
          <w:rFonts w:ascii="Times New Roman" w:hAnsi="Times New Roman" w:cs="Times New Roman"/>
          <w:sz w:val="28"/>
          <w:szCs w:val="28"/>
          <w:lang w:val="en-GB"/>
        </w:rPr>
      </w:pPr>
      <w:r w:rsidRPr="00092201">
        <w:rPr>
          <w:rFonts w:ascii="Times New Roman" w:hAnsi="Times New Roman" w:cs="Times New Roman"/>
          <w:sz w:val="28"/>
          <w:szCs w:val="28"/>
          <w:lang w:val="en-GB"/>
        </w:rPr>
        <w:lastRenderedPageBreak/>
        <w:t>CHART 2</w:t>
      </w:r>
      <w:r>
        <w:rPr>
          <w:rFonts w:ascii="Times New Roman" w:hAnsi="Times New Roman" w:cs="Times New Roman"/>
          <w:sz w:val="28"/>
          <w:szCs w:val="28"/>
          <w:lang w:val="en-GB"/>
        </w:rPr>
        <w:t>:</w:t>
      </w:r>
    </w:p>
    <w:p w:rsidR="00735886" w:rsidRPr="00092201" w:rsidRDefault="00484E55" w:rsidP="00484E55">
      <w:pPr>
        <w:jc w:val="both"/>
        <w:rPr>
          <w:rFonts w:ascii="Times New Roman" w:hAnsi="Times New Roman" w:cs="Times New Roman"/>
          <w:sz w:val="28"/>
          <w:szCs w:val="28"/>
          <w:lang w:val="en-GB"/>
        </w:rPr>
      </w:pPr>
      <w:r w:rsidRPr="00092201">
        <w:rPr>
          <w:rFonts w:ascii="Times New Roman" w:hAnsi="Times New Roman" w:cs="Times New Roman"/>
          <w:noProof/>
          <w:sz w:val="28"/>
          <w:szCs w:val="28"/>
        </w:rPr>
        <w:drawing>
          <wp:inline distT="0" distB="0" distL="0" distR="0" wp14:anchorId="2E8F2258" wp14:editId="44254802">
            <wp:extent cx="4447557"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7557" cy="2743200"/>
                    </a:xfrm>
                    <a:prstGeom prst="rect">
                      <a:avLst/>
                    </a:prstGeom>
                    <a:noFill/>
                  </pic:spPr>
                </pic:pic>
              </a:graphicData>
            </a:graphic>
          </wp:inline>
        </w:drawing>
      </w:r>
    </w:p>
    <w:p w:rsidR="00092201" w:rsidRDefault="00092201" w:rsidP="00737B65">
      <w:pPr>
        <w:jc w:val="both"/>
        <w:rPr>
          <w:rFonts w:ascii="Times New Roman" w:hAnsi="Times New Roman" w:cs="Times New Roman"/>
          <w:sz w:val="28"/>
          <w:szCs w:val="28"/>
          <w:lang w:val="en-GB"/>
        </w:rPr>
      </w:pPr>
    </w:p>
    <w:p w:rsidR="00482AAE" w:rsidRPr="00092201" w:rsidRDefault="00092201" w:rsidP="00737B65">
      <w:pPr>
        <w:jc w:val="both"/>
        <w:rPr>
          <w:rFonts w:ascii="Times New Roman" w:hAnsi="Times New Roman" w:cs="Times New Roman"/>
          <w:sz w:val="28"/>
          <w:szCs w:val="28"/>
          <w:lang w:val="en-GB"/>
        </w:rPr>
      </w:pPr>
      <w:r>
        <w:rPr>
          <w:rFonts w:ascii="Times New Roman" w:hAnsi="Times New Roman" w:cs="Times New Roman"/>
          <w:sz w:val="28"/>
          <w:szCs w:val="28"/>
          <w:lang w:val="en-GB"/>
        </w:rPr>
        <w:t>CHART 3:</w:t>
      </w:r>
    </w:p>
    <w:p w:rsidR="00366295" w:rsidRPr="00092201" w:rsidRDefault="00366295" w:rsidP="00AA731D">
      <w:pPr>
        <w:jc w:val="both"/>
        <w:rPr>
          <w:rFonts w:ascii="Times New Roman" w:hAnsi="Times New Roman" w:cs="Times New Roman"/>
          <w:sz w:val="28"/>
          <w:szCs w:val="28"/>
          <w:lang w:val="en-GB"/>
        </w:rPr>
      </w:pPr>
      <w:r w:rsidRPr="00092201">
        <w:rPr>
          <w:rFonts w:ascii="Times New Roman" w:hAnsi="Times New Roman" w:cs="Times New Roman"/>
          <w:noProof/>
          <w:sz w:val="28"/>
          <w:szCs w:val="28"/>
        </w:rPr>
        <w:drawing>
          <wp:inline distT="0" distB="0" distL="0" distR="0" wp14:anchorId="65485DD9" wp14:editId="244547F8">
            <wp:extent cx="4438201" cy="27432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8201" cy="2743200"/>
                    </a:xfrm>
                    <a:prstGeom prst="rect">
                      <a:avLst/>
                    </a:prstGeom>
                    <a:noFill/>
                  </pic:spPr>
                </pic:pic>
              </a:graphicData>
            </a:graphic>
          </wp:inline>
        </w:drawing>
      </w:r>
    </w:p>
    <w:p w:rsidR="0077079C" w:rsidRPr="00092201" w:rsidRDefault="0077079C" w:rsidP="00731014">
      <w:pPr>
        <w:jc w:val="both"/>
        <w:rPr>
          <w:rFonts w:ascii="Times New Roman" w:hAnsi="Times New Roman" w:cs="Times New Roman"/>
          <w:sz w:val="28"/>
          <w:szCs w:val="28"/>
          <w:lang w:val="en-GB"/>
        </w:rPr>
      </w:pPr>
    </w:p>
    <w:tbl>
      <w:tblPr>
        <w:tblStyle w:val="TableGrid"/>
        <w:tblW w:w="0" w:type="auto"/>
        <w:tblLook w:val="04A0" w:firstRow="1" w:lastRow="0" w:firstColumn="1" w:lastColumn="0" w:noHBand="0" w:noVBand="1"/>
      </w:tblPr>
      <w:tblGrid>
        <w:gridCol w:w="1411"/>
        <w:gridCol w:w="776"/>
        <w:gridCol w:w="778"/>
        <w:gridCol w:w="776"/>
        <w:gridCol w:w="2623"/>
        <w:gridCol w:w="2632"/>
        <w:gridCol w:w="246"/>
      </w:tblGrid>
      <w:tr w:rsidR="00DA07B1" w:rsidRPr="00092201" w:rsidTr="009C52B9">
        <w:trPr>
          <w:gridAfter w:val="1"/>
          <w:wAfter w:w="297" w:type="dxa"/>
          <w:trHeight w:val="227"/>
        </w:trPr>
        <w:tc>
          <w:tcPr>
            <w:tcW w:w="1440" w:type="dxa"/>
            <w:vAlign w:val="center"/>
          </w:tcPr>
          <w:p w:rsidR="00DA07B1" w:rsidRPr="00092201" w:rsidRDefault="00DA07B1" w:rsidP="009C52B9">
            <w:pPr>
              <w:jc w:val="center"/>
              <w:rPr>
                <w:rFonts w:ascii="Times New Roman" w:hAnsi="Times New Roman" w:cs="Times New Roman"/>
                <w:b/>
                <w:sz w:val="28"/>
                <w:szCs w:val="28"/>
                <w:lang w:val="en-GB"/>
              </w:rPr>
            </w:pPr>
            <w:r w:rsidRPr="00092201">
              <w:rPr>
                <w:rFonts w:ascii="Times New Roman" w:hAnsi="Times New Roman" w:cs="Times New Roman"/>
                <w:b/>
                <w:sz w:val="28"/>
                <w:szCs w:val="28"/>
                <w:lang w:val="en-GB"/>
              </w:rPr>
              <w:t>Table 1</w:t>
            </w:r>
          </w:p>
        </w:tc>
        <w:tc>
          <w:tcPr>
            <w:tcW w:w="2157" w:type="dxa"/>
            <w:gridSpan w:val="3"/>
            <w:vAlign w:val="center"/>
          </w:tcPr>
          <w:p w:rsidR="00DA07B1" w:rsidRPr="00092201" w:rsidRDefault="00DA07B1" w:rsidP="009C52B9">
            <w:pPr>
              <w:jc w:val="center"/>
              <w:rPr>
                <w:rFonts w:ascii="Times New Roman" w:hAnsi="Times New Roman" w:cs="Times New Roman"/>
                <w:b/>
                <w:sz w:val="28"/>
                <w:szCs w:val="28"/>
                <w:lang w:val="en-GB"/>
              </w:rPr>
            </w:pPr>
            <w:r w:rsidRPr="00092201">
              <w:rPr>
                <w:rFonts w:ascii="Times New Roman" w:hAnsi="Times New Roman" w:cs="Times New Roman"/>
                <w:b/>
                <w:sz w:val="28"/>
                <w:szCs w:val="28"/>
                <w:lang w:val="en-GB"/>
              </w:rPr>
              <w:t>GDP</w:t>
            </w:r>
          </w:p>
        </w:tc>
        <w:tc>
          <w:tcPr>
            <w:tcW w:w="5670" w:type="dxa"/>
            <w:gridSpan w:val="2"/>
            <w:vAlign w:val="center"/>
          </w:tcPr>
          <w:p w:rsidR="00DA07B1" w:rsidRPr="00092201" w:rsidRDefault="00DA07B1" w:rsidP="009C52B9">
            <w:pPr>
              <w:jc w:val="center"/>
              <w:rPr>
                <w:rFonts w:ascii="Times New Roman" w:hAnsi="Times New Roman" w:cs="Times New Roman"/>
                <w:b/>
                <w:sz w:val="28"/>
                <w:szCs w:val="28"/>
                <w:lang w:val="en-GB"/>
              </w:rPr>
            </w:pPr>
            <w:r w:rsidRPr="00092201">
              <w:rPr>
                <w:rFonts w:ascii="Times New Roman" w:hAnsi="Times New Roman" w:cs="Times New Roman"/>
                <w:b/>
                <w:sz w:val="28"/>
                <w:szCs w:val="28"/>
                <w:lang w:val="en-GB"/>
              </w:rPr>
              <w:t>Risks for forecast</w:t>
            </w:r>
          </w:p>
        </w:tc>
      </w:tr>
      <w:tr w:rsidR="00DA07B1" w:rsidRPr="00092201" w:rsidTr="009C52B9">
        <w:trPr>
          <w:gridAfter w:val="1"/>
          <w:wAfter w:w="297" w:type="dxa"/>
          <w:trHeight w:val="227"/>
        </w:trPr>
        <w:tc>
          <w:tcPr>
            <w:tcW w:w="1440" w:type="dxa"/>
            <w:vAlign w:val="center"/>
          </w:tcPr>
          <w:p w:rsidR="00DA07B1" w:rsidRPr="00092201" w:rsidRDefault="00DA07B1" w:rsidP="009C52B9">
            <w:pPr>
              <w:jc w:val="center"/>
              <w:rPr>
                <w:rFonts w:ascii="Times New Roman" w:hAnsi="Times New Roman" w:cs="Times New Roman"/>
                <w:b/>
                <w:i/>
                <w:sz w:val="28"/>
                <w:szCs w:val="28"/>
                <w:lang w:val="en-GB"/>
              </w:rPr>
            </w:pPr>
          </w:p>
        </w:tc>
        <w:tc>
          <w:tcPr>
            <w:tcW w:w="671" w:type="dxa"/>
            <w:vAlign w:val="center"/>
          </w:tcPr>
          <w:p w:rsidR="00DA07B1" w:rsidRPr="00092201" w:rsidRDefault="00DA07B1" w:rsidP="009C52B9">
            <w:pPr>
              <w:jc w:val="center"/>
              <w:rPr>
                <w:rFonts w:ascii="Times New Roman" w:hAnsi="Times New Roman" w:cs="Times New Roman"/>
                <w:b/>
                <w:i/>
                <w:sz w:val="28"/>
                <w:szCs w:val="28"/>
                <w:lang w:val="en-GB"/>
              </w:rPr>
            </w:pPr>
            <w:r w:rsidRPr="00092201">
              <w:rPr>
                <w:rFonts w:ascii="Times New Roman" w:hAnsi="Times New Roman" w:cs="Times New Roman"/>
                <w:b/>
                <w:i/>
                <w:sz w:val="28"/>
                <w:szCs w:val="28"/>
                <w:lang w:val="en-GB"/>
              </w:rPr>
              <w:t>2014</w:t>
            </w:r>
          </w:p>
        </w:tc>
        <w:tc>
          <w:tcPr>
            <w:tcW w:w="778" w:type="dxa"/>
            <w:vAlign w:val="center"/>
          </w:tcPr>
          <w:p w:rsidR="00DA07B1" w:rsidRPr="00092201" w:rsidRDefault="00DA07B1" w:rsidP="009C52B9">
            <w:pPr>
              <w:jc w:val="center"/>
              <w:rPr>
                <w:rFonts w:ascii="Times New Roman" w:hAnsi="Times New Roman" w:cs="Times New Roman"/>
                <w:b/>
                <w:i/>
                <w:sz w:val="28"/>
                <w:szCs w:val="28"/>
                <w:lang w:val="en-GB"/>
              </w:rPr>
            </w:pPr>
            <w:r w:rsidRPr="00092201">
              <w:rPr>
                <w:rFonts w:ascii="Times New Roman" w:hAnsi="Times New Roman" w:cs="Times New Roman"/>
                <w:b/>
                <w:i/>
                <w:sz w:val="28"/>
                <w:szCs w:val="28"/>
                <w:lang w:val="en-GB"/>
              </w:rPr>
              <w:t>2015</w:t>
            </w:r>
          </w:p>
        </w:tc>
        <w:tc>
          <w:tcPr>
            <w:tcW w:w="708" w:type="dxa"/>
            <w:vAlign w:val="center"/>
          </w:tcPr>
          <w:p w:rsidR="00DA07B1" w:rsidRPr="00092201" w:rsidRDefault="00DA07B1" w:rsidP="009C52B9">
            <w:pPr>
              <w:jc w:val="center"/>
              <w:rPr>
                <w:rFonts w:ascii="Times New Roman" w:hAnsi="Times New Roman" w:cs="Times New Roman"/>
                <w:b/>
                <w:i/>
                <w:sz w:val="28"/>
                <w:szCs w:val="28"/>
                <w:lang w:val="en-GB"/>
              </w:rPr>
            </w:pPr>
            <w:r w:rsidRPr="00092201">
              <w:rPr>
                <w:rFonts w:ascii="Times New Roman" w:hAnsi="Times New Roman" w:cs="Times New Roman"/>
                <w:b/>
                <w:i/>
                <w:sz w:val="28"/>
                <w:szCs w:val="28"/>
                <w:lang w:val="en-GB"/>
              </w:rPr>
              <w:t>2016</w:t>
            </w:r>
          </w:p>
        </w:tc>
        <w:tc>
          <w:tcPr>
            <w:tcW w:w="2835" w:type="dxa"/>
            <w:vAlign w:val="center"/>
          </w:tcPr>
          <w:p w:rsidR="00DA07B1" w:rsidRPr="00092201" w:rsidRDefault="00DA07B1" w:rsidP="009C52B9">
            <w:pPr>
              <w:jc w:val="center"/>
              <w:rPr>
                <w:rFonts w:ascii="Times New Roman" w:hAnsi="Times New Roman" w:cs="Times New Roman"/>
                <w:b/>
                <w:i/>
                <w:sz w:val="28"/>
                <w:szCs w:val="28"/>
                <w:lang w:val="en-GB"/>
              </w:rPr>
            </w:pPr>
            <w:r w:rsidRPr="00092201">
              <w:rPr>
                <w:rFonts w:ascii="Times New Roman" w:hAnsi="Times New Roman" w:cs="Times New Roman"/>
                <w:b/>
                <w:i/>
                <w:sz w:val="28"/>
                <w:szCs w:val="28"/>
                <w:lang w:val="en-GB"/>
              </w:rPr>
              <w:t>Upside</w:t>
            </w:r>
          </w:p>
        </w:tc>
        <w:tc>
          <w:tcPr>
            <w:tcW w:w="2835" w:type="dxa"/>
            <w:vAlign w:val="center"/>
          </w:tcPr>
          <w:p w:rsidR="00DA07B1" w:rsidRPr="00092201" w:rsidRDefault="00DA07B1" w:rsidP="009C52B9">
            <w:pPr>
              <w:jc w:val="center"/>
              <w:rPr>
                <w:rFonts w:ascii="Times New Roman" w:hAnsi="Times New Roman" w:cs="Times New Roman"/>
                <w:b/>
                <w:i/>
                <w:sz w:val="28"/>
                <w:szCs w:val="28"/>
                <w:lang w:val="en-GB"/>
              </w:rPr>
            </w:pPr>
            <w:r w:rsidRPr="00092201">
              <w:rPr>
                <w:rFonts w:ascii="Times New Roman" w:hAnsi="Times New Roman" w:cs="Times New Roman"/>
                <w:b/>
                <w:i/>
                <w:sz w:val="28"/>
                <w:szCs w:val="28"/>
                <w:lang w:val="en-GB"/>
              </w:rPr>
              <w:t>Downside</w:t>
            </w:r>
          </w:p>
        </w:tc>
      </w:tr>
      <w:tr w:rsidR="00DA07B1" w:rsidRPr="00092201" w:rsidTr="009C52B9">
        <w:trPr>
          <w:gridAfter w:val="1"/>
          <w:wAfter w:w="297" w:type="dxa"/>
          <w:trHeight w:val="567"/>
        </w:trPr>
        <w:tc>
          <w:tcPr>
            <w:tcW w:w="1440" w:type="dxa"/>
          </w:tcPr>
          <w:p w:rsidR="00DA07B1" w:rsidRPr="00092201" w:rsidRDefault="00DA07B1" w:rsidP="009C52B9">
            <w:pPr>
              <w:rPr>
                <w:rFonts w:ascii="Times New Roman" w:hAnsi="Times New Roman" w:cs="Times New Roman"/>
                <w:sz w:val="28"/>
                <w:szCs w:val="28"/>
                <w:lang w:val="en-GB"/>
              </w:rPr>
            </w:pPr>
            <w:r w:rsidRPr="00092201">
              <w:rPr>
                <w:rFonts w:ascii="Times New Roman" w:hAnsi="Times New Roman" w:cs="Times New Roman"/>
                <w:sz w:val="28"/>
                <w:szCs w:val="28"/>
                <w:lang w:val="en-GB"/>
              </w:rPr>
              <w:t>World</w:t>
            </w:r>
          </w:p>
        </w:tc>
        <w:tc>
          <w:tcPr>
            <w:tcW w:w="671" w:type="dxa"/>
          </w:tcPr>
          <w:p w:rsidR="00DA07B1" w:rsidRPr="00092201" w:rsidRDefault="00EA58DE" w:rsidP="00EA58DE">
            <w:pPr>
              <w:jc w:val="center"/>
              <w:rPr>
                <w:rFonts w:ascii="Times New Roman" w:hAnsi="Times New Roman" w:cs="Times New Roman"/>
                <w:sz w:val="28"/>
                <w:szCs w:val="28"/>
                <w:lang w:val="en-GB"/>
              </w:rPr>
            </w:pPr>
            <w:r w:rsidRPr="00092201">
              <w:rPr>
                <w:rFonts w:ascii="Times New Roman" w:hAnsi="Times New Roman" w:cs="Times New Roman"/>
                <w:sz w:val="28"/>
                <w:szCs w:val="28"/>
                <w:lang w:val="en-GB"/>
              </w:rPr>
              <w:t>2</w:t>
            </w:r>
            <w:r w:rsidR="00CE355A" w:rsidRPr="00092201">
              <w:rPr>
                <w:rFonts w:ascii="Times New Roman" w:hAnsi="Times New Roman" w:cs="Times New Roman"/>
                <w:sz w:val="28"/>
                <w:szCs w:val="28"/>
                <w:lang w:val="en-GB"/>
              </w:rPr>
              <w:t>.</w:t>
            </w:r>
            <w:r w:rsidRPr="00092201">
              <w:rPr>
                <w:rFonts w:ascii="Times New Roman" w:hAnsi="Times New Roman" w:cs="Times New Roman"/>
                <w:sz w:val="28"/>
                <w:szCs w:val="28"/>
                <w:lang w:val="en-GB"/>
              </w:rPr>
              <w:t>5</w:t>
            </w:r>
          </w:p>
        </w:tc>
        <w:tc>
          <w:tcPr>
            <w:tcW w:w="778" w:type="dxa"/>
          </w:tcPr>
          <w:p w:rsidR="00DA07B1" w:rsidRPr="00092201" w:rsidRDefault="00EA58DE" w:rsidP="009C52B9">
            <w:pPr>
              <w:jc w:val="center"/>
              <w:rPr>
                <w:rFonts w:ascii="Times New Roman" w:hAnsi="Times New Roman" w:cs="Times New Roman"/>
                <w:sz w:val="28"/>
                <w:szCs w:val="28"/>
                <w:lang w:val="en-GB"/>
              </w:rPr>
            </w:pPr>
            <w:r w:rsidRPr="00092201">
              <w:rPr>
                <w:rFonts w:ascii="Times New Roman" w:hAnsi="Times New Roman" w:cs="Times New Roman"/>
                <w:sz w:val="28"/>
                <w:szCs w:val="28"/>
                <w:lang w:val="en-GB"/>
              </w:rPr>
              <w:t>2.7</w:t>
            </w:r>
          </w:p>
        </w:tc>
        <w:tc>
          <w:tcPr>
            <w:tcW w:w="708" w:type="dxa"/>
          </w:tcPr>
          <w:p w:rsidR="00DA07B1" w:rsidRPr="00092201" w:rsidRDefault="00EA58DE" w:rsidP="00CE355A">
            <w:pPr>
              <w:jc w:val="center"/>
              <w:rPr>
                <w:rFonts w:ascii="Times New Roman" w:hAnsi="Times New Roman" w:cs="Times New Roman"/>
                <w:sz w:val="28"/>
                <w:szCs w:val="28"/>
                <w:lang w:val="en-GB"/>
              </w:rPr>
            </w:pPr>
            <w:r w:rsidRPr="00092201">
              <w:rPr>
                <w:rFonts w:ascii="Times New Roman" w:hAnsi="Times New Roman" w:cs="Times New Roman"/>
                <w:sz w:val="28"/>
                <w:szCs w:val="28"/>
                <w:lang w:val="en-GB"/>
              </w:rPr>
              <w:t>2</w:t>
            </w:r>
            <w:r w:rsidR="00BB5D06" w:rsidRPr="00092201">
              <w:rPr>
                <w:rFonts w:ascii="Times New Roman" w:hAnsi="Times New Roman" w:cs="Times New Roman"/>
                <w:sz w:val="28"/>
                <w:szCs w:val="28"/>
                <w:lang w:val="en-GB"/>
              </w:rPr>
              <w:t>.</w:t>
            </w:r>
            <w:r w:rsidRPr="00092201">
              <w:rPr>
                <w:rFonts w:ascii="Times New Roman" w:hAnsi="Times New Roman" w:cs="Times New Roman"/>
                <w:sz w:val="28"/>
                <w:szCs w:val="28"/>
                <w:lang w:val="en-GB"/>
              </w:rPr>
              <w:t>8</w:t>
            </w:r>
          </w:p>
        </w:tc>
        <w:tc>
          <w:tcPr>
            <w:tcW w:w="2835" w:type="dxa"/>
          </w:tcPr>
          <w:p w:rsidR="00DA07B1" w:rsidRPr="00092201" w:rsidRDefault="00955BA6" w:rsidP="00CE355A">
            <w:pPr>
              <w:rPr>
                <w:rFonts w:ascii="Times New Roman" w:hAnsi="Times New Roman" w:cs="Times New Roman"/>
                <w:sz w:val="28"/>
                <w:szCs w:val="28"/>
                <w:lang w:val="en-GB"/>
              </w:rPr>
            </w:pPr>
            <w:r w:rsidRPr="00092201">
              <w:rPr>
                <w:rFonts w:ascii="Times New Roman" w:hAnsi="Times New Roman" w:cs="Times New Roman"/>
                <w:sz w:val="28"/>
                <w:szCs w:val="28"/>
                <w:lang w:val="en-GB"/>
              </w:rPr>
              <w:t>Lower energy prices and</w:t>
            </w:r>
            <w:r w:rsidR="00DA07B1" w:rsidRPr="00092201">
              <w:rPr>
                <w:rFonts w:ascii="Times New Roman" w:hAnsi="Times New Roman" w:cs="Times New Roman"/>
                <w:sz w:val="28"/>
                <w:szCs w:val="28"/>
                <w:lang w:val="en-GB"/>
              </w:rPr>
              <w:t xml:space="preserve"> </w:t>
            </w:r>
            <w:r w:rsidR="00CE355A" w:rsidRPr="00092201">
              <w:rPr>
                <w:rFonts w:ascii="Times New Roman" w:hAnsi="Times New Roman" w:cs="Times New Roman"/>
                <w:sz w:val="28"/>
                <w:szCs w:val="28"/>
                <w:lang w:val="en-GB"/>
              </w:rPr>
              <w:t>absence of</w:t>
            </w:r>
            <w:r w:rsidR="00DA07B1" w:rsidRPr="00092201">
              <w:rPr>
                <w:rFonts w:ascii="Times New Roman" w:hAnsi="Times New Roman" w:cs="Times New Roman"/>
                <w:sz w:val="28"/>
                <w:szCs w:val="28"/>
                <w:lang w:val="en-GB"/>
              </w:rPr>
              <w:t xml:space="preserve"> austerity in advanced economies</w:t>
            </w:r>
            <w:r w:rsidR="00CE355A" w:rsidRPr="00092201">
              <w:rPr>
                <w:rFonts w:ascii="Times New Roman" w:hAnsi="Times New Roman" w:cs="Times New Roman"/>
                <w:sz w:val="28"/>
                <w:szCs w:val="28"/>
                <w:lang w:val="en-GB"/>
              </w:rPr>
              <w:t>.</w:t>
            </w:r>
          </w:p>
        </w:tc>
        <w:tc>
          <w:tcPr>
            <w:tcW w:w="2835" w:type="dxa"/>
          </w:tcPr>
          <w:p w:rsidR="00DA07B1" w:rsidRPr="00092201" w:rsidRDefault="00DA07B1" w:rsidP="00D67FC9">
            <w:pPr>
              <w:rPr>
                <w:rFonts w:ascii="Times New Roman" w:hAnsi="Times New Roman" w:cs="Times New Roman"/>
                <w:sz w:val="28"/>
                <w:szCs w:val="28"/>
                <w:lang w:val="en-GB"/>
              </w:rPr>
            </w:pPr>
            <w:r w:rsidRPr="00092201">
              <w:rPr>
                <w:rFonts w:ascii="Times New Roman" w:hAnsi="Times New Roman" w:cs="Times New Roman"/>
                <w:sz w:val="28"/>
                <w:szCs w:val="28"/>
                <w:lang w:val="en-GB"/>
              </w:rPr>
              <w:t>Geopolitical tension.</w:t>
            </w:r>
            <w:r w:rsidR="00955BA6" w:rsidRPr="00092201">
              <w:rPr>
                <w:rFonts w:ascii="Times New Roman" w:hAnsi="Times New Roman" w:cs="Times New Roman"/>
                <w:sz w:val="28"/>
                <w:szCs w:val="28"/>
                <w:lang w:val="en-GB"/>
              </w:rPr>
              <w:t xml:space="preserve"> Larger-than-expected slowdown in China</w:t>
            </w:r>
            <w:r w:rsidR="00CE355A" w:rsidRPr="00092201">
              <w:rPr>
                <w:rFonts w:ascii="Times New Roman" w:hAnsi="Times New Roman" w:cs="Times New Roman"/>
                <w:sz w:val="28"/>
                <w:szCs w:val="28"/>
                <w:lang w:val="en-GB"/>
              </w:rPr>
              <w:t xml:space="preserve"> and other EM economies.</w:t>
            </w:r>
          </w:p>
        </w:tc>
      </w:tr>
      <w:tr w:rsidR="00DA07B1" w:rsidRPr="00092201" w:rsidTr="009C52B9">
        <w:trPr>
          <w:gridAfter w:val="1"/>
          <w:wAfter w:w="297" w:type="dxa"/>
          <w:trHeight w:val="567"/>
        </w:trPr>
        <w:tc>
          <w:tcPr>
            <w:tcW w:w="1440" w:type="dxa"/>
          </w:tcPr>
          <w:p w:rsidR="00DA07B1" w:rsidRPr="00092201" w:rsidRDefault="00DA07B1" w:rsidP="009C52B9">
            <w:pPr>
              <w:rPr>
                <w:rFonts w:ascii="Times New Roman" w:hAnsi="Times New Roman" w:cs="Times New Roman"/>
                <w:sz w:val="28"/>
                <w:szCs w:val="28"/>
                <w:lang w:val="en-GB"/>
              </w:rPr>
            </w:pPr>
            <w:r w:rsidRPr="00092201">
              <w:rPr>
                <w:rFonts w:ascii="Times New Roman" w:hAnsi="Times New Roman" w:cs="Times New Roman"/>
                <w:sz w:val="28"/>
                <w:szCs w:val="28"/>
                <w:lang w:val="en-GB"/>
              </w:rPr>
              <w:lastRenderedPageBreak/>
              <w:t>United States</w:t>
            </w:r>
          </w:p>
        </w:tc>
        <w:tc>
          <w:tcPr>
            <w:tcW w:w="671" w:type="dxa"/>
          </w:tcPr>
          <w:p w:rsidR="00DA07B1" w:rsidRPr="00092201" w:rsidRDefault="00BB5D06" w:rsidP="009C52B9">
            <w:pPr>
              <w:jc w:val="center"/>
              <w:rPr>
                <w:rFonts w:ascii="Times New Roman" w:hAnsi="Times New Roman" w:cs="Times New Roman"/>
                <w:sz w:val="28"/>
                <w:szCs w:val="28"/>
                <w:lang w:val="en-GB"/>
              </w:rPr>
            </w:pPr>
            <w:r w:rsidRPr="00092201">
              <w:rPr>
                <w:rFonts w:ascii="Times New Roman" w:hAnsi="Times New Roman" w:cs="Times New Roman"/>
                <w:sz w:val="28"/>
                <w:szCs w:val="28"/>
                <w:lang w:val="en-GB"/>
              </w:rPr>
              <w:t>2.4</w:t>
            </w:r>
          </w:p>
        </w:tc>
        <w:tc>
          <w:tcPr>
            <w:tcW w:w="778" w:type="dxa"/>
          </w:tcPr>
          <w:p w:rsidR="00DA07B1" w:rsidRPr="00092201" w:rsidRDefault="001D3C82" w:rsidP="001D3C82">
            <w:pPr>
              <w:jc w:val="center"/>
              <w:rPr>
                <w:rFonts w:ascii="Times New Roman" w:hAnsi="Times New Roman" w:cs="Times New Roman"/>
                <w:sz w:val="28"/>
                <w:szCs w:val="28"/>
                <w:lang w:val="en-GB"/>
              </w:rPr>
            </w:pPr>
            <w:r w:rsidRPr="00092201">
              <w:rPr>
                <w:rFonts w:ascii="Times New Roman" w:hAnsi="Times New Roman" w:cs="Times New Roman"/>
                <w:sz w:val="28"/>
                <w:szCs w:val="28"/>
                <w:lang w:val="en-GB"/>
              </w:rPr>
              <w:t>2</w:t>
            </w:r>
            <w:r w:rsidR="00BB5D06" w:rsidRPr="00092201">
              <w:rPr>
                <w:rFonts w:ascii="Times New Roman" w:hAnsi="Times New Roman" w:cs="Times New Roman"/>
                <w:sz w:val="28"/>
                <w:szCs w:val="28"/>
                <w:lang w:val="en-GB"/>
              </w:rPr>
              <w:t>.</w:t>
            </w:r>
            <w:r w:rsidRPr="00092201">
              <w:rPr>
                <w:rFonts w:ascii="Times New Roman" w:hAnsi="Times New Roman" w:cs="Times New Roman"/>
                <w:sz w:val="28"/>
                <w:szCs w:val="28"/>
                <w:lang w:val="en-GB"/>
              </w:rPr>
              <w:t>6</w:t>
            </w:r>
          </w:p>
        </w:tc>
        <w:tc>
          <w:tcPr>
            <w:tcW w:w="708" w:type="dxa"/>
          </w:tcPr>
          <w:p w:rsidR="00DA07B1" w:rsidRPr="00092201" w:rsidRDefault="00CE355A" w:rsidP="009C52B9">
            <w:pPr>
              <w:jc w:val="center"/>
              <w:rPr>
                <w:rFonts w:ascii="Times New Roman" w:hAnsi="Times New Roman" w:cs="Times New Roman"/>
                <w:sz w:val="28"/>
                <w:szCs w:val="28"/>
                <w:lang w:val="en-GB"/>
              </w:rPr>
            </w:pPr>
            <w:r w:rsidRPr="00092201">
              <w:rPr>
                <w:rFonts w:ascii="Times New Roman" w:hAnsi="Times New Roman" w:cs="Times New Roman"/>
                <w:sz w:val="28"/>
                <w:szCs w:val="28"/>
                <w:lang w:val="en-GB"/>
              </w:rPr>
              <w:t>2.8</w:t>
            </w:r>
          </w:p>
        </w:tc>
        <w:tc>
          <w:tcPr>
            <w:tcW w:w="2835" w:type="dxa"/>
          </w:tcPr>
          <w:p w:rsidR="00DA07B1" w:rsidRPr="00092201" w:rsidRDefault="00DA07B1" w:rsidP="009C52B9">
            <w:pPr>
              <w:rPr>
                <w:rFonts w:ascii="Times New Roman" w:hAnsi="Times New Roman" w:cs="Times New Roman"/>
                <w:sz w:val="28"/>
                <w:szCs w:val="28"/>
                <w:lang w:val="en-GB"/>
              </w:rPr>
            </w:pPr>
            <w:r w:rsidRPr="00092201">
              <w:rPr>
                <w:rFonts w:ascii="Times New Roman" w:hAnsi="Times New Roman" w:cs="Times New Roman"/>
                <w:sz w:val="28"/>
                <w:szCs w:val="28"/>
                <w:lang w:val="en-GB"/>
              </w:rPr>
              <w:t>Stronger consumer, recovering housing market</w:t>
            </w:r>
            <w:r w:rsidR="00C86667" w:rsidRPr="00092201">
              <w:rPr>
                <w:rFonts w:ascii="Times New Roman" w:hAnsi="Times New Roman" w:cs="Times New Roman"/>
                <w:sz w:val="28"/>
                <w:szCs w:val="28"/>
                <w:lang w:val="en-GB"/>
              </w:rPr>
              <w:t>, and low</w:t>
            </w:r>
            <w:r w:rsidRPr="00092201">
              <w:rPr>
                <w:rFonts w:ascii="Times New Roman" w:hAnsi="Times New Roman" w:cs="Times New Roman"/>
                <w:sz w:val="28"/>
                <w:szCs w:val="28"/>
                <w:lang w:val="en-GB"/>
              </w:rPr>
              <w:t xml:space="preserve"> energy prices.</w:t>
            </w:r>
          </w:p>
        </w:tc>
        <w:tc>
          <w:tcPr>
            <w:tcW w:w="2835" w:type="dxa"/>
          </w:tcPr>
          <w:p w:rsidR="00DA07B1" w:rsidRPr="00092201" w:rsidRDefault="009A076C" w:rsidP="009C52B9">
            <w:pPr>
              <w:rPr>
                <w:rFonts w:ascii="Times New Roman" w:hAnsi="Times New Roman" w:cs="Times New Roman"/>
                <w:sz w:val="28"/>
                <w:szCs w:val="28"/>
                <w:lang w:val="en-GB"/>
              </w:rPr>
            </w:pPr>
            <w:r w:rsidRPr="00092201">
              <w:rPr>
                <w:rFonts w:ascii="Times New Roman" w:hAnsi="Times New Roman" w:cs="Times New Roman"/>
                <w:sz w:val="28"/>
                <w:szCs w:val="28"/>
                <w:lang w:val="en-GB"/>
              </w:rPr>
              <w:t>Stronger US dollar.</w:t>
            </w:r>
          </w:p>
        </w:tc>
      </w:tr>
      <w:tr w:rsidR="00DA07B1" w:rsidRPr="00092201" w:rsidTr="009C52B9">
        <w:trPr>
          <w:gridAfter w:val="1"/>
          <w:wAfter w:w="297" w:type="dxa"/>
          <w:trHeight w:val="567"/>
        </w:trPr>
        <w:tc>
          <w:tcPr>
            <w:tcW w:w="1440" w:type="dxa"/>
          </w:tcPr>
          <w:p w:rsidR="00DA07B1" w:rsidRPr="00092201" w:rsidRDefault="00DA07B1" w:rsidP="009C52B9">
            <w:pPr>
              <w:rPr>
                <w:rFonts w:ascii="Times New Roman" w:hAnsi="Times New Roman" w:cs="Times New Roman"/>
                <w:sz w:val="28"/>
                <w:szCs w:val="28"/>
                <w:lang w:val="en-GB"/>
              </w:rPr>
            </w:pPr>
            <w:r w:rsidRPr="00092201">
              <w:rPr>
                <w:rFonts w:ascii="Times New Roman" w:hAnsi="Times New Roman" w:cs="Times New Roman"/>
                <w:sz w:val="28"/>
                <w:szCs w:val="28"/>
                <w:lang w:val="en-GB"/>
              </w:rPr>
              <w:t>Euro area</w:t>
            </w:r>
          </w:p>
        </w:tc>
        <w:tc>
          <w:tcPr>
            <w:tcW w:w="671" w:type="dxa"/>
          </w:tcPr>
          <w:p w:rsidR="00DA07B1" w:rsidRPr="00092201" w:rsidRDefault="00CE355A" w:rsidP="009C52B9">
            <w:pPr>
              <w:jc w:val="center"/>
              <w:rPr>
                <w:rFonts w:ascii="Times New Roman" w:hAnsi="Times New Roman" w:cs="Times New Roman"/>
                <w:sz w:val="28"/>
                <w:szCs w:val="28"/>
                <w:lang w:val="en-GB"/>
              </w:rPr>
            </w:pPr>
            <w:r w:rsidRPr="00092201">
              <w:rPr>
                <w:rFonts w:ascii="Times New Roman" w:hAnsi="Times New Roman" w:cs="Times New Roman"/>
                <w:sz w:val="28"/>
                <w:szCs w:val="28"/>
                <w:lang w:val="en-GB"/>
              </w:rPr>
              <w:t>0.9</w:t>
            </w:r>
          </w:p>
        </w:tc>
        <w:tc>
          <w:tcPr>
            <w:tcW w:w="778" w:type="dxa"/>
          </w:tcPr>
          <w:p w:rsidR="00DA07B1" w:rsidRPr="00092201" w:rsidRDefault="00731014" w:rsidP="009C52B9">
            <w:pPr>
              <w:jc w:val="center"/>
              <w:rPr>
                <w:rFonts w:ascii="Times New Roman" w:hAnsi="Times New Roman" w:cs="Times New Roman"/>
                <w:sz w:val="28"/>
                <w:szCs w:val="28"/>
                <w:lang w:val="en-GB"/>
              </w:rPr>
            </w:pPr>
            <w:r w:rsidRPr="00092201">
              <w:rPr>
                <w:rFonts w:ascii="Times New Roman" w:hAnsi="Times New Roman" w:cs="Times New Roman"/>
                <w:sz w:val="28"/>
                <w:szCs w:val="28"/>
                <w:lang w:val="en-GB"/>
              </w:rPr>
              <w:t>1.5</w:t>
            </w:r>
          </w:p>
        </w:tc>
        <w:tc>
          <w:tcPr>
            <w:tcW w:w="708" w:type="dxa"/>
          </w:tcPr>
          <w:p w:rsidR="00DA07B1" w:rsidRPr="00092201" w:rsidRDefault="00DA07B1" w:rsidP="009C52B9">
            <w:pPr>
              <w:jc w:val="center"/>
              <w:rPr>
                <w:rFonts w:ascii="Times New Roman" w:hAnsi="Times New Roman" w:cs="Times New Roman"/>
                <w:sz w:val="28"/>
                <w:szCs w:val="28"/>
                <w:lang w:val="en-GB"/>
              </w:rPr>
            </w:pPr>
            <w:r w:rsidRPr="00092201">
              <w:rPr>
                <w:rFonts w:ascii="Times New Roman" w:hAnsi="Times New Roman" w:cs="Times New Roman"/>
                <w:sz w:val="28"/>
                <w:szCs w:val="28"/>
                <w:lang w:val="en-GB"/>
              </w:rPr>
              <w:t>1.5</w:t>
            </w:r>
          </w:p>
        </w:tc>
        <w:tc>
          <w:tcPr>
            <w:tcW w:w="2835" w:type="dxa"/>
          </w:tcPr>
          <w:p w:rsidR="00DA07B1" w:rsidRPr="00092201" w:rsidRDefault="00CE355A" w:rsidP="00C054A6">
            <w:pPr>
              <w:rPr>
                <w:rFonts w:ascii="Times New Roman" w:hAnsi="Times New Roman" w:cs="Times New Roman"/>
                <w:sz w:val="28"/>
                <w:szCs w:val="28"/>
                <w:lang w:val="en-GB"/>
              </w:rPr>
            </w:pPr>
            <w:r w:rsidRPr="00092201">
              <w:rPr>
                <w:rFonts w:ascii="Times New Roman" w:hAnsi="Times New Roman" w:cs="Times New Roman"/>
                <w:sz w:val="28"/>
                <w:szCs w:val="28"/>
                <w:lang w:val="en-GB"/>
              </w:rPr>
              <w:t xml:space="preserve">End of </w:t>
            </w:r>
            <w:r w:rsidR="00DA07B1" w:rsidRPr="00092201">
              <w:rPr>
                <w:rFonts w:ascii="Times New Roman" w:hAnsi="Times New Roman" w:cs="Times New Roman"/>
                <w:sz w:val="28"/>
                <w:szCs w:val="28"/>
                <w:lang w:val="en-GB"/>
              </w:rPr>
              <w:t>austerity, private spending growth, and loose monetary policy.</w:t>
            </w:r>
            <w:r w:rsidR="00D67FC9" w:rsidRPr="00092201">
              <w:rPr>
                <w:rFonts w:ascii="Times New Roman" w:hAnsi="Times New Roman" w:cs="Times New Roman"/>
                <w:sz w:val="28"/>
                <w:szCs w:val="28"/>
                <w:lang w:val="en-GB"/>
              </w:rPr>
              <w:t xml:space="preserve"> Low energy prices</w:t>
            </w:r>
            <w:r w:rsidR="00DE511B" w:rsidRPr="00092201">
              <w:rPr>
                <w:rFonts w:ascii="Times New Roman" w:hAnsi="Times New Roman" w:cs="Times New Roman"/>
                <w:sz w:val="28"/>
                <w:szCs w:val="28"/>
                <w:lang w:val="en-GB"/>
              </w:rPr>
              <w:t xml:space="preserve"> and low euro</w:t>
            </w:r>
            <w:r w:rsidR="00D67FC9" w:rsidRPr="00092201">
              <w:rPr>
                <w:rFonts w:ascii="Times New Roman" w:hAnsi="Times New Roman" w:cs="Times New Roman"/>
                <w:sz w:val="28"/>
                <w:szCs w:val="28"/>
                <w:lang w:val="en-GB"/>
              </w:rPr>
              <w:t>.</w:t>
            </w:r>
          </w:p>
        </w:tc>
        <w:tc>
          <w:tcPr>
            <w:tcW w:w="2835" w:type="dxa"/>
          </w:tcPr>
          <w:p w:rsidR="00DA07B1" w:rsidRPr="00092201" w:rsidRDefault="00DA07B1" w:rsidP="00C054A6">
            <w:pPr>
              <w:rPr>
                <w:rFonts w:ascii="Times New Roman" w:hAnsi="Times New Roman" w:cs="Times New Roman"/>
                <w:sz w:val="28"/>
                <w:szCs w:val="28"/>
                <w:lang w:val="en-GB"/>
              </w:rPr>
            </w:pPr>
            <w:r w:rsidRPr="00092201">
              <w:rPr>
                <w:rFonts w:ascii="Times New Roman" w:hAnsi="Times New Roman" w:cs="Times New Roman"/>
                <w:sz w:val="28"/>
                <w:szCs w:val="28"/>
                <w:lang w:val="en-GB"/>
              </w:rPr>
              <w:t>Structural reforms still lacking in some parts of the euro bloc. Geopolit</w:t>
            </w:r>
            <w:r w:rsidR="00DE511B" w:rsidRPr="00092201">
              <w:rPr>
                <w:rFonts w:ascii="Times New Roman" w:hAnsi="Times New Roman" w:cs="Times New Roman"/>
                <w:sz w:val="28"/>
                <w:szCs w:val="28"/>
                <w:lang w:val="en-GB"/>
              </w:rPr>
              <w:t>ical tensions</w:t>
            </w:r>
            <w:r w:rsidR="00C054A6" w:rsidRPr="00092201">
              <w:rPr>
                <w:rFonts w:ascii="Times New Roman" w:hAnsi="Times New Roman" w:cs="Times New Roman"/>
                <w:sz w:val="28"/>
                <w:szCs w:val="28"/>
                <w:lang w:val="en-GB"/>
              </w:rPr>
              <w:t>.</w:t>
            </w:r>
          </w:p>
        </w:tc>
      </w:tr>
      <w:tr w:rsidR="00DA07B1" w:rsidRPr="00092201" w:rsidTr="009C52B9">
        <w:trPr>
          <w:gridAfter w:val="1"/>
          <w:wAfter w:w="297" w:type="dxa"/>
          <w:trHeight w:val="567"/>
        </w:trPr>
        <w:tc>
          <w:tcPr>
            <w:tcW w:w="1440" w:type="dxa"/>
          </w:tcPr>
          <w:p w:rsidR="00DA07B1" w:rsidRPr="00092201" w:rsidRDefault="00DA07B1" w:rsidP="009C52B9">
            <w:pPr>
              <w:rPr>
                <w:rFonts w:ascii="Times New Roman" w:hAnsi="Times New Roman" w:cs="Times New Roman"/>
                <w:sz w:val="28"/>
                <w:szCs w:val="28"/>
                <w:lang w:val="en-GB"/>
              </w:rPr>
            </w:pPr>
            <w:r w:rsidRPr="00092201">
              <w:rPr>
                <w:rFonts w:ascii="Times New Roman" w:hAnsi="Times New Roman" w:cs="Times New Roman"/>
                <w:sz w:val="28"/>
                <w:szCs w:val="28"/>
                <w:lang w:val="en-GB"/>
              </w:rPr>
              <w:t>United Kingdom</w:t>
            </w:r>
          </w:p>
        </w:tc>
        <w:tc>
          <w:tcPr>
            <w:tcW w:w="671" w:type="dxa"/>
          </w:tcPr>
          <w:p w:rsidR="00DA07B1" w:rsidRPr="00092201" w:rsidRDefault="00CE355A" w:rsidP="009C52B9">
            <w:pPr>
              <w:jc w:val="center"/>
              <w:rPr>
                <w:rFonts w:ascii="Times New Roman" w:hAnsi="Times New Roman" w:cs="Times New Roman"/>
                <w:sz w:val="28"/>
                <w:szCs w:val="28"/>
                <w:lang w:val="en-GB"/>
              </w:rPr>
            </w:pPr>
            <w:r w:rsidRPr="00092201">
              <w:rPr>
                <w:rFonts w:ascii="Times New Roman" w:hAnsi="Times New Roman" w:cs="Times New Roman"/>
                <w:sz w:val="28"/>
                <w:szCs w:val="28"/>
                <w:lang w:val="en-GB"/>
              </w:rPr>
              <w:t>3.0</w:t>
            </w:r>
          </w:p>
        </w:tc>
        <w:tc>
          <w:tcPr>
            <w:tcW w:w="778" w:type="dxa"/>
          </w:tcPr>
          <w:p w:rsidR="00DA07B1" w:rsidRPr="00092201" w:rsidRDefault="00731014" w:rsidP="00554CA8">
            <w:pPr>
              <w:jc w:val="center"/>
              <w:rPr>
                <w:rFonts w:ascii="Times New Roman" w:hAnsi="Times New Roman" w:cs="Times New Roman"/>
                <w:sz w:val="28"/>
                <w:szCs w:val="28"/>
                <w:lang w:val="en-GB"/>
              </w:rPr>
            </w:pPr>
            <w:r w:rsidRPr="00092201">
              <w:rPr>
                <w:rFonts w:ascii="Times New Roman" w:hAnsi="Times New Roman" w:cs="Times New Roman"/>
                <w:sz w:val="28"/>
                <w:szCs w:val="28"/>
                <w:lang w:val="en-GB"/>
              </w:rPr>
              <w:t>2.</w:t>
            </w:r>
            <w:r w:rsidR="00554CA8" w:rsidRPr="00092201">
              <w:rPr>
                <w:rFonts w:ascii="Times New Roman" w:hAnsi="Times New Roman" w:cs="Times New Roman"/>
                <w:sz w:val="28"/>
                <w:szCs w:val="28"/>
                <w:lang w:val="en-GB"/>
              </w:rPr>
              <w:t>5</w:t>
            </w:r>
          </w:p>
        </w:tc>
        <w:tc>
          <w:tcPr>
            <w:tcW w:w="708" w:type="dxa"/>
          </w:tcPr>
          <w:p w:rsidR="00DA07B1" w:rsidRPr="00092201" w:rsidRDefault="00731014" w:rsidP="009C52B9">
            <w:pPr>
              <w:jc w:val="center"/>
              <w:rPr>
                <w:rFonts w:ascii="Times New Roman" w:hAnsi="Times New Roman" w:cs="Times New Roman"/>
                <w:sz w:val="28"/>
                <w:szCs w:val="28"/>
                <w:lang w:val="en-GB"/>
              </w:rPr>
            </w:pPr>
            <w:r w:rsidRPr="00092201">
              <w:rPr>
                <w:rFonts w:ascii="Times New Roman" w:hAnsi="Times New Roman" w:cs="Times New Roman"/>
                <w:sz w:val="28"/>
                <w:szCs w:val="28"/>
                <w:lang w:val="en-GB"/>
              </w:rPr>
              <w:t>2.2</w:t>
            </w:r>
          </w:p>
        </w:tc>
        <w:tc>
          <w:tcPr>
            <w:tcW w:w="2835" w:type="dxa"/>
          </w:tcPr>
          <w:p w:rsidR="00DA07B1" w:rsidRPr="00092201" w:rsidRDefault="00DA07B1" w:rsidP="00C054A6">
            <w:pPr>
              <w:rPr>
                <w:rFonts w:ascii="Times New Roman" w:hAnsi="Times New Roman" w:cs="Times New Roman"/>
                <w:sz w:val="28"/>
                <w:szCs w:val="28"/>
                <w:lang w:val="en-GB"/>
              </w:rPr>
            </w:pPr>
            <w:r w:rsidRPr="00092201">
              <w:rPr>
                <w:rFonts w:ascii="Times New Roman" w:hAnsi="Times New Roman" w:cs="Times New Roman"/>
                <w:sz w:val="28"/>
                <w:szCs w:val="28"/>
                <w:lang w:val="en-GB"/>
              </w:rPr>
              <w:t>Strong private sector growth. Government policies remain supportive.</w:t>
            </w:r>
          </w:p>
        </w:tc>
        <w:tc>
          <w:tcPr>
            <w:tcW w:w="2835" w:type="dxa"/>
          </w:tcPr>
          <w:p w:rsidR="00DA07B1" w:rsidRPr="00092201" w:rsidRDefault="00DA07B1" w:rsidP="00C054A6">
            <w:pPr>
              <w:rPr>
                <w:rFonts w:ascii="Times New Roman" w:hAnsi="Times New Roman" w:cs="Times New Roman"/>
                <w:sz w:val="28"/>
                <w:szCs w:val="28"/>
                <w:lang w:val="en-GB"/>
              </w:rPr>
            </w:pPr>
            <w:r w:rsidRPr="00092201">
              <w:rPr>
                <w:rFonts w:ascii="Times New Roman" w:hAnsi="Times New Roman" w:cs="Times New Roman"/>
                <w:sz w:val="28"/>
                <w:szCs w:val="28"/>
                <w:lang w:val="en-GB"/>
              </w:rPr>
              <w:t>Housing sector slows materially.</w:t>
            </w:r>
            <w:r w:rsidR="00C054A6" w:rsidRPr="00092201">
              <w:rPr>
                <w:rFonts w:ascii="Times New Roman" w:hAnsi="Times New Roman" w:cs="Times New Roman"/>
                <w:sz w:val="28"/>
                <w:szCs w:val="28"/>
                <w:lang w:val="en-GB"/>
              </w:rPr>
              <w:t xml:space="preserve"> Strong</w:t>
            </w:r>
            <w:ins w:id="26" w:author="Martin O'Rourke (MO)" w:date="2015-09-24T12:01:00Z">
              <w:r w:rsidR="009E383F">
                <w:rPr>
                  <w:rFonts w:ascii="Times New Roman" w:hAnsi="Times New Roman" w:cs="Times New Roman"/>
                  <w:sz w:val="28"/>
                  <w:szCs w:val="28"/>
                  <w:lang w:val="en-GB"/>
                </w:rPr>
                <w:t xml:space="preserve"> </w:t>
              </w:r>
            </w:ins>
            <w:r w:rsidR="00C054A6" w:rsidRPr="00092201">
              <w:rPr>
                <w:rFonts w:ascii="Times New Roman" w:hAnsi="Times New Roman" w:cs="Times New Roman"/>
                <w:sz w:val="28"/>
                <w:szCs w:val="28"/>
                <w:lang w:val="en-GB"/>
              </w:rPr>
              <w:t>(-er) GBP.</w:t>
            </w:r>
          </w:p>
        </w:tc>
      </w:tr>
      <w:tr w:rsidR="00DA07B1" w:rsidRPr="00092201" w:rsidTr="009C52B9">
        <w:trPr>
          <w:gridAfter w:val="1"/>
          <w:wAfter w:w="297" w:type="dxa"/>
          <w:trHeight w:val="567"/>
        </w:trPr>
        <w:tc>
          <w:tcPr>
            <w:tcW w:w="1440" w:type="dxa"/>
          </w:tcPr>
          <w:p w:rsidR="00DA07B1" w:rsidRPr="00092201" w:rsidRDefault="00DA07B1" w:rsidP="009C52B9">
            <w:pPr>
              <w:rPr>
                <w:rFonts w:ascii="Times New Roman" w:hAnsi="Times New Roman" w:cs="Times New Roman"/>
                <w:sz w:val="28"/>
                <w:szCs w:val="28"/>
                <w:lang w:val="en-GB"/>
              </w:rPr>
            </w:pPr>
            <w:r w:rsidRPr="00092201">
              <w:rPr>
                <w:rFonts w:ascii="Times New Roman" w:hAnsi="Times New Roman" w:cs="Times New Roman"/>
                <w:sz w:val="28"/>
                <w:szCs w:val="28"/>
                <w:lang w:val="en-GB"/>
              </w:rPr>
              <w:t>China</w:t>
            </w:r>
          </w:p>
        </w:tc>
        <w:tc>
          <w:tcPr>
            <w:tcW w:w="671" w:type="dxa"/>
          </w:tcPr>
          <w:p w:rsidR="00DA07B1" w:rsidRPr="00092201" w:rsidRDefault="00DA07B1" w:rsidP="009C52B9">
            <w:pPr>
              <w:jc w:val="center"/>
              <w:rPr>
                <w:rFonts w:ascii="Times New Roman" w:hAnsi="Times New Roman" w:cs="Times New Roman"/>
                <w:sz w:val="28"/>
                <w:szCs w:val="28"/>
                <w:lang w:val="en-GB"/>
              </w:rPr>
            </w:pPr>
            <w:r w:rsidRPr="00092201">
              <w:rPr>
                <w:rFonts w:ascii="Times New Roman" w:hAnsi="Times New Roman" w:cs="Times New Roman"/>
                <w:sz w:val="28"/>
                <w:szCs w:val="28"/>
                <w:lang w:val="en-GB"/>
              </w:rPr>
              <w:t>7.</w:t>
            </w:r>
            <w:r w:rsidR="00CE355A" w:rsidRPr="00092201">
              <w:rPr>
                <w:rFonts w:ascii="Times New Roman" w:hAnsi="Times New Roman" w:cs="Times New Roman"/>
                <w:sz w:val="28"/>
                <w:szCs w:val="28"/>
                <w:lang w:val="en-GB"/>
              </w:rPr>
              <w:t>3</w:t>
            </w:r>
          </w:p>
        </w:tc>
        <w:tc>
          <w:tcPr>
            <w:tcW w:w="778" w:type="dxa"/>
          </w:tcPr>
          <w:p w:rsidR="00DA07B1" w:rsidRPr="00092201" w:rsidRDefault="00DA07B1" w:rsidP="009C52B9">
            <w:pPr>
              <w:jc w:val="center"/>
              <w:rPr>
                <w:rFonts w:ascii="Times New Roman" w:hAnsi="Times New Roman" w:cs="Times New Roman"/>
                <w:sz w:val="28"/>
                <w:szCs w:val="28"/>
                <w:lang w:val="en-GB"/>
              </w:rPr>
            </w:pPr>
            <w:r w:rsidRPr="00092201">
              <w:rPr>
                <w:rFonts w:ascii="Times New Roman" w:hAnsi="Times New Roman" w:cs="Times New Roman"/>
                <w:sz w:val="28"/>
                <w:szCs w:val="28"/>
                <w:lang w:val="en-GB"/>
              </w:rPr>
              <w:t>6.7</w:t>
            </w:r>
          </w:p>
        </w:tc>
        <w:tc>
          <w:tcPr>
            <w:tcW w:w="708" w:type="dxa"/>
          </w:tcPr>
          <w:p w:rsidR="00DA07B1" w:rsidRPr="00092201" w:rsidRDefault="00DA07B1" w:rsidP="00D6345E">
            <w:pPr>
              <w:jc w:val="center"/>
              <w:rPr>
                <w:rFonts w:ascii="Times New Roman" w:hAnsi="Times New Roman" w:cs="Times New Roman"/>
                <w:sz w:val="28"/>
                <w:szCs w:val="28"/>
                <w:lang w:val="en-GB"/>
              </w:rPr>
            </w:pPr>
            <w:r w:rsidRPr="00092201">
              <w:rPr>
                <w:rFonts w:ascii="Times New Roman" w:hAnsi="Times New Roman" w:cs="Times New Roman"/>
                <w:sz w:val="28"/>
                <w:szCs w:val="28"/>
                <w:lang w:val="en-GB"/>
              </w:rPr>
              <w:t>6.</w:t>
            </w:r>
            <w:r w:rsidR="00554CA8" w:rsidRPr="00092201">
              <w:rPr>
                <w:rFonts w:ascii="Times New Roman" w:hAnsi="Times New Roman" w:cs="Times New Roman"/>
                <w:sz w:val="28"/>
                <w:szCs w:val="28"/>
                <w:lang w:val="en-GB"/>
              </w:rPr>
              <w:t>2</w:t>
            </w:r>
          </w:p>
        </w:tc>
        <w:tc>
          <w:tcPr>
            <w:tcW w:w="2835" w:type="dxa"/>
          </w:tcPr>
          <w:p w:rsidR="00DA07B1" w:rsidRPr="00092201" w:rsidRDefault="00554CA8" w:rsidP="003758BD">
            <w:pPr>
              <w:rPr>
                <w:rFonts w:ascii="Times New Roman" w:hAnsi="Times New Roman" w:cs="Times New Roman"/>
                <w:sz w:val="28"/>
                <w:szCs w:val="28"/>
                <w:lang w:val="en-GB"/>
              </w:rPr>
            </w:pPr>
            <w:r w:rsidRPr="00092201">
              <w:rPr>
                <w:rFonts w:ascii="Times New Roman" w:hAnsi="Times New Roman" w:cs="Times New Roman"/>
                <w:sz w:val="28"/>
                <w:szCs w:val="28"/>
                <w:lang w:val="en-GB"/>
              </w:rPr>
              <w:t>Some</w:t>
            </w:r>
            <w:r w:rsidR="00DA07B1" w:rsidRPr="00092201">
              <w:rPr>
                <w:rFonts w:ascii="Times New Roman" w:hAnsi="Times New Roman" w:cs="Times New Roman"/>
                <w:sz w:val="28"/>
                <w:szCs w:val="28"/>
                <w:lang w:val="en-GB"/>
              </w:rPr>
              <w:t xml:space="preserve"> fiscal and monetary easing.</w:t>
            </w:r>
          </w:p>
        </w:tc>
        <w:tc>
          <w:tcPr>
            <w:tcW w:w="2835" w:type="dxa"/>
          </w:tcPr>
          <w:p w:rsidR="00DA07B1" w:rsidRPr="00092201" w:rsidRDefault="00DA07B1" w:rsidP="00C054A6">
            <w:pPr>
              <w:rPr>
                <w:rFonts w:ascii="Times New Roman" w:hAnsi="Times New Roman" w:cs="Times New Roman"/>
                <w:sz w:val="28"/>
                <w:szCs w:val="28"/>
                <w:lang w:val="en-GB"/>
              </w:rPr>
            </w:pPr>
            <w:r w:rsidRPr="00092201">
              <w:rPr>
                <w:rFonts w:ascii="Times New Roman" w:hAnsi="Times New Roman" w:cs="Times New Roman"/>
                <w:sz w:val="28"/>
                <w:szCs w:val="28"/>
                <w:lang w:val="en-GB"/>
              </w:rPr>
              <w:t>Concerns about credit growth will see authorities refrain from large-scale stimulus. Rebalancing towar</w:t>
            </w:r>
            <w:r w:rsidR="00C054A6" w:rsidRPr="00092201">
              <w:rPr>
                <w:rFonts w:ascii="Times New Roman" w:hAnsi="Times New Roman" w:cs="Times New Roman"/>
                <w:sz w:val="28"/>
                <w:szCs w:val="28"/>
                <w:lang w:val="en-GB"/>
              </w:rPr>
              <w:t>ds consumption will hurt growth.</w:t>
            </w:r>
          </w:p>
        </w:tc>
      </w:tr>
      <w:tr w:rsidR="00DA07B1" w:rsidRPr="00092201" w:rsidTr="009C52B9">
        <w:trPr>
          <w:gridAfter w:val="1"/>
          <w:wAfter w:w="297" w:type="dxa"/>
          <w:trHeight w:val="567"/>
        </w:trPr>
        <w:tc>
          <w:tcPr>
            <w:tcW w:w="1440" w:type="dxa"/>
          </w:tcPr>
          <w:p w:rsidR="00DA07B1" w:rsidRPr="00092201" w:rsidRDefault="00DA07B1" w:rsidP="009C52B9">
            <w:pPr>
              <w:rPr>
                <w:rFonts w:ascii="Times New Roman" w:hAnsi="Times New Roman" w:cs="Times New Roman"/>
                <w:sz w:val="28"/>
                <w:szCs w:val="28"/>
                <w:lang w:val="en-GB"/>
              </w:rPr>
            </w:pPr>
            <w:r w:rsidRPr="00092201">
              <w:rPr>
                <w:rFonts w:ascii="Times New Roman" w:hAnsi="Times New Roman" w:cs="Times New Roman"/>
                <w:sz w:val="28"/>
                <w:szCs w:val="28"/>
                <w:lang w:val="en-GB"/>
              </w:rPr>
              <w:t>Japan</w:t>
            </w:r>
          </w:p>
        </w:tc>
        <w:tc>
          <w:tcPr>
            <w:tcW w:w="671" w:type="dxa"/>
          </w:tcPr>
          <w:p w:rsidR="00DA07B1" w:rsidRPr="00092201" w:rsidRDefault="00D6345E" w:rsidP="00D6345E">
            <w:pPr>
              <w:jc w:val="center"/>
              <w:rPr>
                <w:rFonts w:ascii="Times New Roman" w:hAnsi="Times New Roman" w:cs="Times New Roman"/>
                <w:sz w:val="28"/>
                <w:szCs w:val="28"/>
                <w:lang w:val="en-GB"/>
              </w:rPr>
            </w:pPr>
            <w:r w:rsidRPr="00092201">
              <w:rPr>
                <w:rFonts w:ascii="Times New Roman" w:hAnsi="Times New Roman" w:cs="Times New Roman"/>
                <w:sz w:val="28"/>
                <w:szCs w:val="28"/>
                <w:lang w:val="en-GB"/>
              </w:rPr>
              <w:t>-</w:t>
            </w:r>
            <w:r w:rsidR="00731014" w:rsidRPr="00092201">
              <w:rPr>
                <w:rFonts w:ascii="Times New Roman" w:hAnsi="Times New Roman" w:cs="Times New Roman"/>
                <w:sz w:val="28"/>
                <w:szCs w:val="28"/>
                <w:lang w:val="en-GB"/>
              </w:rPr>
              <w:t>0</w:t>
            </w:r>
            <w:r w:rsidR="00DA07B1" w:rsidRPr="00092201">
              <w:rPr>
                <w:rFonts w:ascii="Times New Roman" w:hAnsi="Times New Roman" w:cs="Times New Roman"/>
                <w:sz w:val="28"/>
                <w:szCs w:val="28"/>
                <w:lang w:val="en-GB"/>
              </w:rPr>
              <w:t>.</w:t>
            </w:r>
            <w:r w:rsidRPr="00092201">
              <w:rPr>
                <w:rFonts w:ascii="Times New Roman" w:hAnsi="Times New Roman" w:cs="Times New Roman"/>
                <w:sz w:val="28"/>
                <w:szCs w:val="28"/>
                <w:lang w:val="en-GB"/>
              </w:rPr>
              <w:t>1</w:t>
            </w:r>
          </w:p>
        </w:tc>
        <w:tc>
          <w:tcPr>
            <w:tcW w:w="778" w:type="dxa"/>
          </w:tcPr>
          <w:p w:rsidR="00DA07B1" w:rsidRPr="00092201" w:rsidRDefault="00CE355A" w:rsidP="00CE355A">
            <w:pPr>
              <w:jc w:val="center"/>
              <w:rPr>
                <w:rFonts w:ascii="Times New Roman" w:hAnsi="Times New Roman" w:cs="Times New Roman"/>
                <w:sz w:val="28"/>
                <w:szCs w:val="28"/>
                <w:lang w:val="en-GB"/>
              </w:rPr>
            </w:pPr>
            <w:r w:rsidRPr="00092201">
              <w:rPr>
                <w:rFonts w:ascii="Times New Roman" w:hAnsi="Times New Roman" w:cs="Times New Roman"/>
                <w:sz w:val="28"/>
                <w:szCs w:val="28"/>
                <w:lang w:val="en-GB"/>
              </w:rPr>
              <w:t>0</w:t>
            </w:r>
            <w:r w:rsidR="00DA07B1" w:rsidRPr="00092201">
              <w:rPr>
                <w:rFonts w:ascii="Times New Roman" w:hAnsi="Times New Roman" w:cs="Times New Roman"/>
                <w:sz w:val="28"/>
                <w:szCs w:val="28"/>
                <w:lang w:val="en-GB"/>
              </w:rPr>
              <w:t>.</w:t>
            </w:r>
            <w:r w:rsidRPr="00092201">
              <w:rPr>
                <w:rFonts w:ascii="Times New Roman" w:hAnsi="Times New Roman" w:cs="Times New Roman"/>
                <w:sz w:val="28"/>
                <w:szCs w:val="28"/>
                <w:lang w:val="en-GB"/>
              </w:rPr>
              <w:t>8</w:t>
            </w:r>
          </w:p>
        </w:tc>
        <w:tc>
          <w:tcPr>
            <w:tcW w:w="708" w:type="dxa"/>
          </w:tcPr>
          <w:p w:rsidR="00DA07B1" w:rsidRPr="00092201" w:rsidRDefault="00731014" w:rsidP="009C52B9">
            <w:pPr>
              <w:jc w:val="center"/>
              <w:rPr>
                <w:rFonts w:ascii="Times New Roman" w:hAnsi="Times New Roman" w:cs="Times New Roman"/>
                <w:sz w:val="28"/>
                <w:szCs w:val="28"/>
                <w:lang w:val="en-GB"/>
              </w:rPr>
            </w:pPr>
            <w:r w:rsidRPr="00092201">
              <w:rPr>
                <w:rFonts w:ascii="Times New Roman" w:hAnsi="Times New Roman" w:cs="Times New Roman"/>
                <w:sz w:val="28"/>
                <w:szCs w:val="28"/>
                <w:lang w:val="en-GB"/>
              </w:rPr>
              <w:t>1.2</w:t>
            </w:r>
          </w:p>
        </w:tc>
        <w:tc>
          <w:tcPr>
            <w:tcW w:w="2835" w:type="dxa"/>
          </w:tcPr>
          <w:p w:rsidR="00DA07B1" w:rsidRPr="00092201" w:rsidRDefault="00DA07B1" w:rsidP="009C52B9">
            <w:pPr>
              <w:rPr>
                <w:rFonts w:ascii="Times New Roman" w:hAnsi="Times New Roman" w:cs="Times New Roman"/>
                <w:sz w:val="28"/>
                <w:szCs w:val="28"/>
                <w:lang w:val="en-GB"/>
              </w:rPr>
            </w:pPr>
            <w:r w:rsidRPr="00092201">
              <w:rPr>
                <w:rFonts w:ascii="Times New Roman" w:hAnsi="Times New Roman" w:cs="Times New Roman"/>
                <w:sz w:val="28"/>
                <w:szCs w:val="28"/>
                <w:lang w:val="en-GB"/>
              </w:rPr>
              <w:t>More monetary and fiscal stimulus may be introduced to arrest the economic slowdo</w:t>
            </w:r>
            <w:r w:rsidR="00282009" w:rsidRPr="00092201">
              <w:rPr>
                <w:rFonts w:ascii="Times New Roman" w:hAnsi="Times New Roman" w:cs="Times New Roman"/>
                <w:sz w:val="28"/>
                <w:szCs w:val="28"/>
                <w:lang w:val="en-GB"/>
              </w:rPr>
              <w:t>wn.</w:t>
            </w:r>
          </w:p>
        </w:tc>
        <w:tc>
          <w:tcPr>
            <w:tcW w:w="2835" w:type="dxa"/>
          </w:tcPr>
          <w:p w:rsidR="00DA07B1" w:rsidRPr="00092201" w:rsidRDefault="00DA07B1" w:rsidP="009C52B9">
            <w:pPr>
              <w:rPr>
                <w:rFonts w:ascii="Times New Roman" w:hAnsi="Times New Roman" w:cs="Times New Roman"/>
                <w:sz w:val="28"/>
                <w:szCs w:val="28"/>
                <w:lang w:val="en-GB"/>
              </w:rPr>
            </w:pPr>
            <w:r w:rsidRPr="00092201">
              <w:rPr>
                <w:rFonts w:ascii="Times New Roman" w:hAnsi="Times New Roman" w:cs="Times New Roman"/>
                <w:sz w:val="28"/>
                <w:szCs w:val="28"/>
                <w:lang w:val="en-GB"/>
              </w:rPr>
              <w:t>S</w:t>
            </w:r>
            <w:r w:rsidR="00C054A6" w:rsidRPr="00092201">
              <w:rPr>
                <w:rFonts w:ascii="Times New Roman" w:hAnsi="Times New Roman" w:cs="Times New Roman"/>
                <w:sz w:val="28"/>
                <w:szCs w:val="28"/>
                <w:lang w:val="en-GB"/>
              </w:rPr>
              <w:t>tructural reforms still lacking.</w:t>
            </w:r>
          </w:p>
        </w:tc>
      </w:tr>
      <w:tr w:rsidR="00DA07B1" w:rsidRPr="00092201" w:rsidTr="009C52B9">
        <w:trPr>
          <w:trHeight w:val="340"/>
        </w:trPr>
        <w:tc>
          <w:tcPr>
            <w:tcW w:w="9564" w:type="dxa"/>
            <w:gridSpan w:val="7"/>
          </w:tcPr>
          <w:p w:rsidR="00DA07B1" w:rsidRPr="00092201" w:rsidRDefault="00DA07B1" w:rsidP="00E034F7">
            <w:pPr>
              <w:rPr>
                <w:rFonts w:ascii="Times New Roman" w:hAnsi="Times New Roman" w:cs="Times New Roman"/>
                <w:sz w:val="28"/>
                <w:szCs w:val="28"/>
                <w:lang w:val="en-GB"/>
              </w:rPr>
            </w:pPr>
            <w:r w:rsidRPr="00092201">
              <w:rPr>
                <w:rFonts w:ascii="Times New Roman" w:hAnsi="Times New Roman" w:cs="Times New Roman"/>
                <w:sz w:val="28"/>
                <w:szCs w:val="28"/>
                <w:lang w:val="en-GB"/>
              </w:rPr>
              <w:t xml:space="preserve">Notes: GDP (gross domestic product) is </w:t>
            </w:r>
            <w:r w:rsidR="00E034F7" w:rsidRPr="00092201">
              <w:rPr>
                <w:rFonts w:ascii="Times New Roman" w:hAnsi="Times New Roman" w:cs="Times New Roman"/>
                <w:sz w:val="28"/>
                <w:szCs w:val="28"/>
                <w:lang w:val="en-GB"/>
              </w:rPr>
              <w:t>inflation-adjusted</w:t>
            </w:r>
            <w:r w:rsidRPr="00092201">
              <w:rPr>
                <w:rFonts w:ascii="Times New Roman" w:hAnsi="Times New Roman" w:cs="Times New Roman"/>
                <w:sz w:val="28"/>
                <w:szCs w:val="28"/>
                <w:lang w:val="en-GB"/>
              </w:rPr>
              <w:t xml:space="preserve"> year-on-year changes in percent. 2014 is </w:t>
            </w:r>
            <w:proofErr w:type="gramStart"/>
            <w:r w:rsidRPr="00092201">
              <w:rPr>
                <w:rFonts w:ascii="Times New Roman" w:hAnsi="Times New Roman" w:cs="Times New Roman"/>
                <w:sz w:val="28"/>
                <w:szCs w:val="28"/>
                <w:lang w:val="en-GB"/>
              </w:rPr>
              <w:t>actual</w:t>
            </w:r>
            <w:proofErr w:type="gramEnd"/>
            <w:r w:rsidRPr="00092201">
              <w:rPr>
                <w:rFonts w:ascii="Times New Roman" w:hAnsi="Times New Roman" w:cs="Times New Roman"/>
                <w:sz w:val="28"/>
                <w:szCs w:val="28"/>
                <w:lang w:val="en-GB"/>
              </w:rPr>
              <w:t xml:space="preserve"> while 2015 </w:t>
            </w:r>
            <w:r w:rsidR="00E87004" w:rsidRPr="00092201">
              <w:rPr>
                <w:rFonts w:ascii="Times New Roman" w:hAnsi="Times New Roman" w:cs="Times New Roman"/>
                <w:sz w:val="28"/>
                <w:szCs w:val="28"/>
                <w:lang w:val="en-GB"/>
              </w:rPr>
              <w:t>and 2016 are forecasts.</w:t>
            </w:r>
          </w:p>
        </w:tc>
      </w:tr>
    </w:tbl>
    <w:p w:rsidR="00E15142" w:rsidRPr="00092201" w:rsidRDefault="00E15142" w:rsidP="006379C7">
      <w:pPr>
        <w:jc w:val="both"/>
        <w:rPr>
          <w:rFonts w:ascii="Times New Roman" w:hAnsi="Times New Roman" w:cs="Times New Roman"/>
          <w:sz w:val="28"/>
          <w:szCs w:val="28"/>
          <w:lang w:val="en-GB"/>
        </w:rPr>
      </w:pPr>
    </w:p>
    <w:p w:rsidR="00006A86" w:rsidRDefault="00CE0992">
      <w:pPr>
        <w:rPr>
          <w:ins w:id="27" w:author="Martin O'Rourke (MO)" w:date="2015-09-24T12:54:00Z"/>
          <w:rFonts w:ascii="Times New Roman" w:hAnsi="Times New Roman" w:cs="Times New Roman"/>
          <w:b/>
          <w:sz w:val="28"/>
          <w:szCs w:val="28"/>
          <w:lang w:val="en-GB"/>
        </w:rPr>
      </w:pPr>
      <w:ins w:id="28" w:author="Martin O'Rourke (MO)" w:date="2015-09-24T12:54:00Z">
        <w:r>
          <w:rPr>
            <w:rFonts w:ascii="Times New Roman" w:hAnsi="Times New Roman" w:cs="Times New Roman"/>
            <w:b/>
            <w:sz w:val="28"/>
            <w:szCs w:val="28"/>
            <w:lang w:val="en-GB"/>
          </w:rPr>
          <w:t>#</w:t>
        </w:r>
        <w:proofErr w:type="spellStart"/>
        <w:r>
          <w:rPr>
            <w:rFonts w:ascii="Times New Roman" w:hAnsi="Times New Roman" w:cs="Times New Roman"/>
            <w:b/>
            <w:sz w:val="28"/>
            <w:szCs w:val="28"/>
            <w:lang w:val="en-GB"/>
          </w:rPr>
          <w:t>SaxoStrats</w:t>
        </w:r>
        <w:proofErr w:type="spellEnd"/>
      </w:ins>
    </w:p>
    <w:p w:rsidR="00CE0992" w:rsidRPr="00CE0992" w:rsidRDefault="00CE0992" w:rsidP="00CE0992">
      <w:pPr>
        <w:autoSpaceDE w:val="0"/>
        <w:autoSpaceDN w:val="0"/>
        <w:spacing w:after="0" w:line="240" w:lineRule="auto"/>
        <w:rPr>
          <w:ins w:id="29" w:author="Martin O'Rourke (MO)" w:date="2015-09-24T13:00:00Z"/>
          <w:rFonts w:ascii="Calibri" w:eastAsia="Times New Roman" w:hAnsi="Calibri" w:cs="Times New Roman"/>
        </w:rPr>
      </w:pPr>
      <w:ins w:id="30" w:author="Martin O'Rourke (MO)" w:date="2015-09-24T12:54:00Z">
        <w:r>
          <w:rPr>
            <w:rFonts w:ascii="Times New Roman" w:hAnsi="Times New Roman" w:cs="Times New Roman"/>
            <w:b/>
            <w:sz w:val="28"/>
            <w:szCs w:val="28"/>
            <w:lang w:val="en-GB"/>
          </w:rPr>
          <w:t>With China</w:t>
        </w:r>
      </w:ins>
      <w:ins w:id="31" w:author="Martin O'Rourke (MO)" w:date="2015-09-24T12:55:00Z">
        <w:r>
          <w:rPr>
            <w:rFonts w:ascii="Times New Roman" w:hAnsi="Times New Roman" w:cs="Times New Roman"/>
            <w:b/>
            <w:sz w:val="28"/>
            <w:szCs w:val="28"/>
            <w:lang w:val="en-GB"/>
          </w:rPr>
          <w:t xml:space="preserve">’s efforts to move from an </w:t>
        </w:r>
      </w:ins>
      <w:ins w:id="32" w:author="Martin O'Rourke (MO)" w:date="2015-09-24T12:56:00Z">
        <w:r>
          <w:rPr>
            <w:rFonts w:ascii="Times New Roman" w:hAnsi="Times New Roman" w:cs="Times New Roman"/>
            <w:b/>
            <w:sz w:val="28"/>
            <w:szCs w:val="28"/>
            <w:lang w:val="en-GB"/>
          </w:rPr>
          <w:t>investment</w:t>
        </w:r>
      </w:ins>
      <w:ins w:id="33" w:author="Martin O'Rourke (MO)" w:date="2015-09-24T12:55:00Z">
        <w:r>
          <w:rPr>
            <w:rFonts w:ascii="Times New Roman" w:hAnsi="Times New Roman" w:cs="Times New Roman"/>
            <w:b/>
            <w:sz w:val="28"/>
            <w:szCs w:val="28"/>
            <w:lang w:val="en-GB"/>
          </w:rPr>
          <w:t xml:space="preserve">-led </w:t>
        </w:r>
      </w:ins>
      <w:ins w:id="34" w:author="Martin O'Rourke (MO)" w:date="2015-09-24T12:56:00Z">
        <w:r>
          <w:rPr>
            <w:rFonts w:ascii="Times New Roman" w:hAnsi="Times New Roman" w:cs="Times New Roman"/>
            <w:b/>
            <w:sz w:val="28"/>
            <w:szCs w:val="28"/>
            <w:lang w:val="en-GB"/>
          </w:rPr>
          <w:t xml:space="preserve">to a consumer-led </w:t>
        </w:r>
      </w:ins>
      <w:ins w:id="35" w:author="Martin O'Rourke (MO)" w:date="2015-09-24T12:55:00Z">
        <w:r>
          <w:rPr>
            <w:rFonts w:ascii="Times New Roman" w:hAnsi="Times New Roman" w:cs="Times New Roman"/>
            <w:b/>
            <w:sz w:val="28"/>
            <w:szCs w:val="28"/>
            <w:lang w:val="en-GB"/>
          </w:rPr>
          <w:t>model economy</w:t>
        </w:r>
      </w:ins>
      <w:ins w:id="36" w:author="Martin O'Rourke (MO)" w:date="2015-09-24T12:56:00Z">
        <w:r>
          <w:rPr>
            <w:rFonts w:ascii="Times New Roman" w:hAnsi="Times New Roman" w:cs="Times New Roman"/>
            <w:b/>
            <w:sz w:val="28"/>
            <w:szCs w:val="28"/>
            <w:lang w:val="en-GB"/>
          </w:rPr>
          <w:t xml:space="preserve"> hitting choppy water, you could be </w:t>
        </w:r>
      </w:ins>
      <w:ins w:id="37" w:author="Martin O'Rourke (MO)" w:date="2015-09-24T12:57:00Z">
        <w:r>
          <w:rPr>
            <w:rFonts w:ascii="Times New Roman" w:hAnsi="Times New Roman" w:cs="Times New Roman"/>
            <w:b/>
            <w:sz w:val="28"/>
            <w:szCs w:val="28"/>
            <w:lang w:val="en-GB"/>
          </w:rPr>
          <w:t>forgiven</w:t>
        </w:r>
      </w:ins>
      <w:ins w:id="38" w:author="Martin O'Rourke (MO)" w:date="2015-09-24T12:56:00Z">
        <w:r>
          <w:rPr>
            <w:rFonts w:ascii="Times New Roman" w:hAnsi="Times New Roman" w:cs="Times New Roman"/>
            <w:b/>
            <w:sz w:val="28"/>
            <w:szCs w:val="28"/>
            <w:lang w:val="en-GB"/>
          </w:rPr>
          <w:t xml:space="preserve"> </w:t>
        </w:r>
      </w:ins>
      <w:ins w:id="39" w:author="Martin O'Rourke (MO)" w:date="2015-09-24T12:57:00Z">
        <w:r>
          <w:rPr>
            <w:rFonts w:ascii="Times New Roman" w:hAnsi="Times New Roman" w:cs="Times New Roman"/>
            <w:b/>
            <w:sz w:val="28"/>
            <w:szCs w:val="28"/>
            <w:lang w:val="en-GB"/>
          </w:rPr>
          <w:t xml:space="preserve">for steering clear, but there is plenty of reason to expect China to rise again. Read more </w:t>
        </w:r>
      </w:ins>
      <w:ins w:id="40" w:author="Martin O'Rourke (MO)" w:date="2015-09-24T13:00:00Z">
        <w:r>
          <w:rPr>
            <w:rFonts w:ascii="Times New Roman" w:hAnsi="Times New Roman" w:cs="Times New Roman"/>
            <w:b/>
            <w:sz w:val="28"/>
            <w:szCs w:val="28"/>
            <w:lang w:val="en-GB"/>
          </w:rPr>
          <w:t>in #</w:t>
        </w:r>
        <w:proofErr w:type="spellStart"/>
        <w:r>
          <w:rPr>
            <w:rFonts w:ascii="Times New Roman" w:hAnsi="Times New Roman" w:cs="Times New Roman"/>
            <w:b/>
            <w:sz w:val="28"/>
            <w:szCs w:val="28"/>
            <w:lang w:val="en-GB"/>
          </w:rPr>
          <w:t>SaxoStrats</w:t>
        </w:r>
        <w:proofErr w:type="spellEnd"/>
        <w:r>
          <w:rPr>
            <w:rFonts w:ascii="Times New Roman" w:hAnsi="Times New Roman" w:cs="Times New Roman"/>
            <w:b/>
            <w:sz w:val="28"/>
            <w:szCs w:val="28"/>
            <w:lang w:val="en-GB"/>
          </w:rPr>
          <w:t xml:space="preserve"> </w:t>
        </w:r>
      </w:ins>
      <w:ins w:id="41" w:author="Martin O'Rourke (MO)" w:date="2015-09-24T12:57:00Z">
        <w:r>
          <w:rPr>
            <w:rFonts w:ascii="Times New Roman" w:hAnsi="Times New Roman" w:cs="Times New Roman"/>
            <w:b/>
            <w:sz w:val="28"/>
            <w:szCs w:val="28"/>
            <w:lang w:val="en-GB"/>
          </w:rPr>
          <w:t>here</w:t>
        </w:r>
      </w:ins>
      <w:ins w:id="42" w:author="Martin O'Rourke (MO)" w:date="2015-09-24T12:58:00Z">
        <w:r>
          <w:rPr>
            <w:rFonts w:ascii="Times New Roman" w:hAnsi="Times New Roman" w:cs="Times New Roman"/>
            <w:b/>
            <w:sz w:val="28"/>
            <w:szCs w:val="28"/>
            <w:lang w:val="en-GB"/>
          </w:rPr>
          <w:t>…</w:t>
        </w:r>
      </w:ins>
      <w:ins w:id="43" w:author="Martin O'Rourke (MO)" w:date="2015-09-24T13:00:00Z">
        <w:r w:rsidRPr="00CE0992">
          <w:rPr>
            <w:rFonts w:ascii="Segoe UI" w:eastAsia="Times New Roman" w:hAnsi="Segoe UI" w:cs="Segoe UI"/>
            <w:sz w:val="20"/>
            <w:szCs w:val="20"/>
          </w:rPr>
          <w:t>https://www.tradingfloor.com/posts/saxostrats-china-on-the-rise-again-6199399</w:t>
        </w:r>
      </w:ins>
    </w:p>
    <w:p w:rsidR="00CE0992" w:rsidRPr="00CE0992" w:rsidRDefault="00CE0992">
      <w:pPr>
        <w:rPr>
          <w:ins w:id="44" w:author="Martin O'Rourke (MO)" w:date="2015-09-24T12:59:00Z"/>
          <w:rFonts w:ascii="Times New Roman" w:hAnsi="Times New Roman" w:cs="Times New Roman"/>
          <w:b/>
          <w:sz w:val="28"/>
          <w:szCs w:val="28"/>
          <w:rPrChange w:id="45" w:author="Martin O'Rourke (MO)" w:date="2015-09-24T13:00:00Z">
            <w:rPr>
              <w:ins w:id="46" w:author="Martin O'Rourke (MO)" w:date="2015-09-24T12:59:00Z"/>
              <w:rFonts w:ascii="Times New Roman" w:hAnsi="Times New Roman" w:cs="Times New Roman"/>
              <w:b/>
              <w:sz w:val="28"/>
              <w:szCs w:val="28"/>
              <w:lang w:val="en-GB"/>
            </w:rPr>
          </w:rPrChange>
        </w:rPr>
      </w:pPr>
    </w:p>
    <w:p w:rsidR="00CE0992" w:rsidRDefault="00CE0992">
      <w:pPr>
        <w:rPr>
          <w:ins w:id="47" w:author="Martin O'Rourke (MO)" w:date="2015-09-24T12:59:00Z"/>
          <w:rFonts w:ascii="Times New Roman" w:hAnsi="Times New Roman" w:cs="Times New Roman"/>
          <w:b/>
          <w:sz w:val="28"/>
          <w:szCs w:val="28"/>
          <w:lang w:val="en-GB"/>
        </w:rPr>
      </w:pPr>
    </w:p>
    <w:p w:rsidR="00CE0992" w:rsidRPr="00CE0992" w:rsidRDefault="00CE0992" w:rsidP="00CE0992">
      <w:pPr>
        <w:autoSpaceDE w:val="0"/>
        <w:autoSpaceDN w:val="0"/>
        <w:spacing w:after="0" w:line="240" w:lineRule="auto"/>
        <w:rPr>
          <w:ins w:id="48" w:author="Martin O'Rourke (MO)" w:date="2015-09-24T13:00:00Z"/>
          <w:rFonts w:ascii="Calibri" w:eastAsia="Times New Roman" w:hAnsi="Calibri" w:cs="Times New Roman"/>
        </w:rPr>
      </w:pPr>
      <w:ins w:id="49" w:author="Martin O'Rourke (MO)" w:date="2015-09-24T12:59:00Z">
        <w:r>
          <w:rPr>
            <w:rFonts w:ascii="Times New Roman" w:hAnsi="Times New Roman" w:cs="Times New Roman"/>
            <w:b/>
            <w:sz w:val="28"/>
            <w:szCs w:val="28"/>
            <w:lang w:val="en-GB"/>
          </w:rPr>
          <w:t xml:space="preserve">The current trajectory of the US economy </w:t>
        </w:r>
        <w:proofErr w:type="spellStart"/>
        <w:r>
          <w:rPr>
            <w:rFonts w:ascii="Times New Roman" w:hAnsi="Times New Roman" w:cs="Times New Roman"/>
            <w:b/>
            <w:sz w:val="28"/>
            <w:szCs w:val="28"/>
            <w:lang w:val="en-GB"/>
          </w:rPr>
          <w:t>sems</w:t>
        </w:r>
        <w:proofErr w:type="spellEnd"/>
        <w:r>
          <w:rPr>
            <w:rFonts w:ascii="Times New Roman" w:hAnsi="Times New Roman" w:cs="Times New Roman"/>
            <w:b/>
            <w:sz w:val="28"/>
            <w:szCs w:val="28"/>
            <w:lang w:val="en-GB"/>
          </w:rPr>
          <w:t xml:space="preserve"> to be upwards and that ought to be a boon for home construction. S&amp;P Homebuilders is one that </w:t>
        </w:r>
        <w:r>
          <w:rPr>
            <w:rFonts w:ascii="Times New Roman" w:hAnsi="Times New Roman" w:cs="Times New Roman"/>
            <w:b/>
            <w:sz w:val="28"/>
            <w:szCs w:val="28"/>
            <w:lang w:val="en-GB"/>
          </w:rPr>
          <w:lastRenderedPageBreak/>
          <w:t xml:space="preserve">could benefit. Read more </w:t>
        </w:r>
      </w:ins>
      <w:ins w:id="50" w:author="Martin O'Rourke (MO)" w:date="2015-09-24T13:00:00Z">
        <w:r>
          <w:rPr>
            <w:rFonts w:ascii="Times New Roman" w:hAnsi="Times New Roman" w:cs="Times New Roman"/>
            <w:b/>
            <w:sz w:val="28"/>
            <w:szCs w:val="28"/>
            <w:lang w:val="en-GB"/>
          </w:rPr>
          <w:t>in #</w:t>
        </w:r>
        <w:proofErr w:type="spellStart"/>
        <w:r>
          <w:rPr>
            <w:rFonts w:ascii="Times New Roman" w:hAnsi="Times New Roman" w:cs="Times New Roman"/>
            <w:b/>
            <w:sz w:val="28"/>
            <w:szCs w:val="28"/>
            <w:lang w:val="en-GB"/>
          </w:rPr>
          <w:t>SaxoStrats</w:t>
        </w:r>
        <w:proofErr w:type="spellEnd"/>
        <w:r>
          <w:rPr>
            <w:rFonts w:ascii="Times New Roman" w:hAnsi="Times New Roman" w:cs="Times New Roman"/>
            <w:b/>
            <w:sz w:val="28"/>
            <w:szCs w:val="28"/>
            <w:lang w:val="en-GB"/>
          </w:rPr>
          <w:t xml:space="preserve"> </w:t>
        </w:r>
      </w:ins>
      <w:ins w:id="51" w:author="Martin O'Rourke (MO)" w:date="2015-09-24T12:59:00Z">
        <w:r>
          <w:rPr>
            <w:rFonts w:ascii="Times New Roman" w:hAnsi="Times New Roman" w:cs="Times New Roman"/>
            <w:b/>
            <w:sz w:val="28"/>
            <w:szCs w:val="28"/>
            <w:lang w:val="en-GB"/>
          </w:rPr>
          <w:t>here</w:t>
        </w:r>
      </w:ins>
      <w:ins w:id="52" w:author="Martin O'Rourke (MO)" w:date="2015-09-24T13:00:00Z">
        <w:r>
          <w:rPr>
            <w:rFonts w:ascii="Times New Roman" w:hAnsi="Times New Roman" w:cs="Times New Roman"/>
            <w:b/>
            <w:sz w:val="28"/>
            <w:szCs w:val="28"/>
            <w:lang w:val="en-GB"/>
          </w:rPr>
          <w:t>….</w:t>
        </w:r>
      </w:ins>
      <w:ins w:id="53" w:author="Martin O'Rourke (MO)" w:date="2015-09-24T13:01:00Z">
        <w:r>
          <w:rPr>
            <w:rFonts w:ascii="Times New Roman" w:hAnsi="Times New Roman" w:cs="Times New Roman"/>
            <w:b/>
            <w:sz w:val="28"/>
            <w:szCs w:val="28"/>
            <w:lang w:val="en-GB"/>
          </w:rPr>
          <w:t xml:space="preserve"> </w:t>
        </w:r>
      </w:ins>
      <w:ins w:id="54" w:author="Martin O'Rourke (MO)" w:date="2015-09-24T13:00:00Z">
        <w:r w:rsidRPr="00CE0992">
          <w:rPr>
            <w:rFonts w:ascii="Segoe UI" w:eastAsia="Times New Roman" w:hAnsi="Segoe UI" w:cs="Segoe UI"/>
            <w:sz w:val="20"/>
            <w:szCs w:val="20"/>
          </w:rPr>
          <w:t>https://www.tradingfloor.com/posts/saxostrats-homebuilders-as-proxy-for-stronger-us-economy-6199192</w:t>
        </w:r>
      </w:ins>
    </w:p>
    <w:p w:rsidR="00CE0992" w:rsidRPr="00CE0992" w:rsidRDefault="00CE0992">
      <w:pPr>
        <w:rPr>
          <w:ins w:id="55" w:author="Martin O'Rourke (MO)" w:date="2015-09-24T12:58:00Z"/>
          <w:rFonts w:ascii="Times New Roman" w:hAnsi="Times New Roman" w:cs="Times New Roman"/>
          <w:b/>
          <w:sz w:val="28"/>
          <w:szCs w:val="28"/>
          <w:rPrChange w:id="56" w:author="Martin O'Rourke (MO)" w:date="2015-09-24T13:00:00Z">
            <w:rPr>
              <w:ins w:id="57" w:author="Martin O'Rourke (MO)" w:date="2015-09-24T12:58:00Z"/>
              <w:rFonts w:ascii="Times New Roman" w:hAnsi="Times New Roman" w:cs="Times New Roman"/>
              <w:b/>
              <w:sz w:val="28"/>
              <w:szCs w:val="28"/>
              <w:lang w:val="en-GB"/>
            </w:rPr>
          </w:rPrChange>
        </w:rPr>
      </w:pPr>
    </w:p>
    <w:p w:rsidR="00CE0992" w:rsidRPr="00CE0992" w:rsidRDefault="00CE0992">
      <w:pPr>
        <w:rPr>
          <w:ins w:id="58" w:author="Martin O'Rourke (MO)" w:date="2015-09-24T12:57:00Z"/>
          <w:rFonts w:ascii="Times New Roman" w:hAnsi="Times New Roman" w:cs="Times New Roman"/>
          <w:b/>
          <w:sz w:val="28"/>
          <w:szCs w:val="28"/>
          <w:lang w:val="en"/>
          <w:rPrChange w:id="59" w:author="Martin O'Rourke (MO)" w:date="2015-09-24T12:59:00Z">
            <w:rPr>
              <w:ins w:id="60" w:author="Martin O'Rourke (MO)" w:date="2015-09-24T12:57:00Z"/>
              <w:rFonts w:ascii="Times New Roman" w:hAnsi="Times New Roman" w:cs="Times New Roman"/>
              <w:b/>
              <w:sz w:val="28"/>
              <w:szCs w:val="28"/>
              <w:lang w:val="en-GB"/>
            </w:rPr>
          </w:rPrChange>
        </w:rPr>
      </w:pPr>
      <w:bookmarkStart w:id="61" w:name="_GoBack"/>
      <w:bookmarkEnd w:id="61"/>
    </w:p>
    <w:p w:rsidR="00CE0992" w:rsidRPr="00CE0992" w:rsidRDefault="00CE0992">
      <w:pPr>
        <w:rPr>
          <w:rFonts w:ascii="Times New Roman" w:hAnsi="Times New Roman" w:cs="Times New Roman"/>
          <w:b/>
          <w:sz w:val="28"/>
          <w:szCs w:val="28"/>
          <w:lang w:val="en-GB"/>
          <w:rPrChange w:id="62" w:author="Martin O'Rourke (MO)" w:date="2015-09-24T12:53:00Z">
            <w:rPr>
              <w:rFonts w:ascii="Times New Roman" w:hAnsi="Times New Roman" w:cs="Times New Roman"/>
              <w:b/>
              <w:i/>
              <w:sz w:val="28"/>
              <w:szCs w:val="28"/>
              <w:lang w:val="en-GB"/>
            </w:rPr>
          </w:rPrChange>
        </w:rPr>
      </w:pPr>
      <w:ins w:id="63" w:author="Martin O'Rourke (MO)" w:date="2015-09-24T12:55:00Z">
        <w:r>
          <w:rPr>
            <w:rFonts w:ascii="Times New Roman" w:hAnsi="Times New Roman" w:cs="Times New Roman"/>
            <w:b/>
            <w:sz w:val="28"/>
            <w:szCs w:val="28"/>
            <w:lang w:val="en-GB"/>
          </w:rPr>
          <w:t xml:space="preserve">   </w:t>
        </w:r>
      </w:ins>
    </w:p>
    <w:sectPr w:rsidR="00CE0992" w:rsidRPr="00CE0992" w:rsidSect="00092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F2605"/>
    <w:multiLevelType w:val="multilevel"/>
    <w:tmpl w:val="9AC26F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B1B32C2"/>
    <w:multiLevelType w:val="multilevel"/>
    <w:tmpl w:val="F91C6F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trackRevisions/>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D80"/>
    <w:rsid w:val="00000819"/>
    <w:rsid w:val="00002C6E"/>
    <w:rsid w:val="00002F48"/>
    <w:rsid w:val="00004CC4"/>
    <w:rsid w:val="00004EF5"/>
    <w:rsid w:val="00006A86"/>
    <w:rsid w:val="00011965"/>
    <w:rsid w:val="00017819"/>
    <w:rsid w:val="000223B8"/>
    <w:rsid w:val="000233B3"/>
    <w:rsid w:val="00024AB9"/>
    <w:rsid w:val="000278C9"/>
    <w:rsid w:val="00031C9F"/>
    <w:rsid w:val="00032A78"/>
    <w:rsid w:val="00032B9D"/>
    <w:rsid w:val="00036BDF"/>
    <w:rsid w:val="00041D83"/>
    <w:rsid w:val="0004345D"/>
    <w:rsid w:val="0004464C"/>
    <w:rsid w:val="000447AF"/>
    <w:rsid w:val="00047441"/>
    <w:rsid w:val="00047BD0"/>
    <w:rsid w:val="0005104A"/>
    <w:rsid w:val="0005220D"/>
    <w:rsid w:val="00053C81"/>
    <w:rsid w:val="00053F98"/>
    <w:rsid w:val="00057482"/>
    <w:rsid w:val="00057EB6"/>
    <w:rsid w:val="0006429C"/>
    <w:rsid w:val="00065AA0"/>
    <w:rsid w:val="00072C8E"/>
    <w:rsid w:val="0007478B"/>
    <w:rsid w:val="00076D68"/>
    <w:rsid w:val="0007741E"/>
    <w:rsid w:val="00083F60"/>
    <w:rsid w:val="0008407D"/>
    <w:rsid w:val="000866D2"/>
    <w:rsid w:val="00091F57"/>
    <w:rsid w:val="00092201"/>
    <w:rsid w:val="00093E04"/>
    <w:rsid w:val="00095229"/>
    <w:rsid w:val="00096EA0"/>
    <w:rsid w:val="000A16D9"/>
    <w:rsid w:val="000A351A"/>
    <w:rsid w:val="000A3B3D"/>
    <w:rsid w:val="000A5EA8"/>
    <w:rsid w:val="000B2823"/>
    <w:rsid w:val="000B5E9B"/>
    <w:rsid w:val="000B6170"/>
    <w:rsid w:val="000B64C5"/>
    <w:rsid w:val="000C11C6"/>
    <w:rsid w:val="000C3882"/>
    <w:rsid w:val="000C5270"/>
    <w:rsid w:val="000D161C"/>
    <w:rsid w:val="000D1F52"/>
    <w:rsid w:val="000E2D75"/>
    <w:rsid w:val="000E4A88"/>
    <w:rsid w:val="000E54DD"/>
    <w:rsid w:val="000F196C"/>
    <w:rsid w:val="000F7C1F"/>
    <w:rsid w:val="0010186E"/>
    <w:rsid w:val="00103B95"/>
    <w:rsid w:val="001056D5"/>
    <w:rsid w:val="00105C06"/>
    <w:rsid w:val="00107BDB"/>
    <w:rsid w:val="00113A28"/>
    <w:rsid w:val="00117C1A"/>
    <w:rsid w:val="00121578"/>
    <w:rsid w:val="00122A38"/>
    <w:rsid w:val="001271EF"/>
    <w:rsid w:val="00131716"/>
    <w:rsid w:val="0013259C"/>
    <w:rsid w:val="001335C5"/>
    <w:rsid w:val="00142104"/>
    <w:rsid w:val="00142CC7"/>
    <w:rsid w:val="00153626"/>
    <w:rsid w:val="001549CE"/>
    <w:rsid w:val="001557CE"/>
    <w:rsid w:val="00157085"/>
    <w:rsid w:val="00161179"/>
    <w:rsid w:val="00162706"/>
    <w:rsid w:val="001628EA"/>
    <w:rsid w:val="001640D2"/>
    <w:rsid w:val="0017350C"/>
    <w:rsid w:val="00173824"/>
    <w:rsid w:val="00183562"/>
    <w:rsid w:val="0019000C"/>
    <w:rsid w:val="00196811"/>
    <w:rsid w:val="001971A8"/>
    <w:rsid w:val="001A2EFB"/>
    <w:rsid w:val="001A3F75"/>
    <w:rsid w:val="001A50FE"/>
    <w:rsid w:val="001A6C92"/>
    <w:rsid w:val="001A73CC"/>
    <w:rsid w:val="001A7A6B"/>
    <w:rsid w:val="001B4AFD"/>
    <w:rsid w:val="001C00C5"/>
    <w:rsid w:val="001C16ED"/>
    <w:rsid w:val="001C310D"/>
    <w:rsid w:val="001C4FC1"/>
    <w:rsid w:val="001D163D"/>
    <w:rsid w:val="001D3C82"/>
    <w:rsid w:val="001D58C4"/>
    <w:rsid w:val="001D630C"/>
    <w:rsid w:val="001E329A"/>
    <w:rsid w:val="001E3A83"/>
    <w:rsid w:val="001E5880"/>
    <w:rsid w:val="001E77D9"/>
    <w:rsid w:val="001F0885"/>
    <w:rsid w:val="001F1197"/>
    <w:rsid w:val="001F2E86"/>
    <w:rsid w:val="001F77E7"/>
    <w:rsid w:val="00206764"/>
    <w:rsid w:val="0021015E"/>
    <w:rsid w:val="00211584"/>
    <w:rsid w:val="002141D6"/>
    <w:rsid w:val="002156A5"/>
    <w:rsid w:val="00215BC4"/>
    <w:rsid w:val="00217E57"/>
    <w:rsid w:val="002207E3"/>
    <w:rsid w:val="00221C04"/>
    <w:rsid w:val="00221F28"/>
    <w:rsid w:val="00222C21"/>
    <w:rsid w:val="00227395"/>
    <w:rsid w:val="00230FEC"/>
    <w:rsid w:val="00231AF6"/>
    <w:rsid w:val="00232034"/>
    <w:rsid w:val="00233087"/>
    <w:rsid w:val="00240278"/>
    <w:rsid w:val="002427C5"/>
    <w:rsid w:val="00246070"/>
    <w:rsid w:val="00252B9D"/>
    <w:rsid w:val="002530A9"/>
    <w:rsid w:val="00257831"/>
    <w:rsid w:val="00257DEC"/>
    <w:rsid w:val="00263D5C"/>
    <w:rsid w:val="0026420E"/>
    <w:rsid w:val="002663F4"/>
    <w:rsid w:val="002712BE"/>
    <w:rsid w:val="002778C7"/>
    <w:rsid w:val="0028021A"/>
    <w:rsid w:val="002808B0"/>
    <w:rsid w:val="00280EF5"/>
    <w:rsid w:val="002814F4"/>
    <w:rsid w:val="00282009"/>
    <w:rsid w:val="00285821"/>
    <w:rsid w:val="00292665"/>
    <w:rsid w:val="00292991"/>
    <w:rsid w:val="00292D77"/>
    <w:rsid w:val="00294330"/>
    <w:rsid w:val="002948D1"/>
    <w:rsid w:val="00294B7D"/>
    <w:rsid w:val="00295565"/>
    <w:rsid w:val="002A0840"/>
    <w:rsid w:val="002A0E81"/>
    <w:rsid w:val="002A10DC"/>
    <w:rsid w:val="002A2D3A"/>
    <w:rsid w:val="002A49A7"/>
    <w:rsid w:val="002A51A8"/>
    <w:rsid w:val="002B0169"/>
    <w:rsid w:val="002B0FB4"/>
    <w:rsid w:val="002B1A41"/>
    <w:rsid w:val="002B27B7"/>
    <w:rsid w:val="002B2809"/>
    <w:rsid w:val="002C082A"/>
    <w:rsid w:val="002C122B"/>
    <w:rsid w:val="002C15F2"/>
    <w:rsid w:val="002C2101"/>
    <w:rsid w:val="002C2170"/>
    <w:rsid w:val="002C34EB"/>
    <w:rsid w:val="002C5E60"/>
    <w:rsid w:val="002C7E78"/>
    <w:rsid w:val="002D2FDE"/>
    <w:rsid w:val="002D356A"/>
    <w:rsid w:val="002D4B89"/>
    <w:rsid w:val="002D5968"/>
    <w:rsid w:val="002E3AB8"/>
    <w:rsid w:val="002E5319"/>
    <w:rsid w:val="002E6685"/>
    <w:rsid w:val="002E7A05"/>
    <w:rsid w:val="002F0656"/>
    <w:rsid w:val="002F09AB"/>
    <w:rsid w:val="002F09E3"/>
    <w:rsid w:val="002F2DD5"/>
    <w:rsid w:val="002F53BF"/>
    <w:rsid w:val="002F620D"/>
    <w:rsid w:val="002F6C8E"/>
    <w:rsid w:val="00300F18"/>
    <w:rsid w:val="003010A3"/>
    <w:rsid w:val="00305358"/>
    <w:rsid w:val="00305950"/>
    <w:rsid w:val="00306B4D"/>
    <w:rsid w:val="00311713"/>
    <w:rsid w:val="0031627F"/>
    <w:rsid w:val="00321333"/>
    <w:rsid w:val="0032194F"/>
    <w:rsid w:val="00323BE6"/>
    <w:rsid w:val="00326F56"/>
    <w:rsid w:val="00330F37"/>
    <w:rsid w:val="00333414"/>
    <w:rsid w:val="00333FCC"/>
    <w:rsid w:val="00334DAF"/>
    <w:rsid w:val="00335073"/>
    <w:rsid w:val="0033543E"/>
    <w:rsid w:val="003366E0"/>
    <w:rsid w:val="00337707"/>
    <w:rsid w:val="00340372"/>
    <w:rsid w:val="00342C29"/>
    <w:rsid w:val="00351645"/>
    <w:rsid w:val="00352EC5"/>
    <w:rsid w:val="00357BA9"/>
    <w:rsid w:val="003600CC"/>
    <w:rsid w:val="00360804"/>
    <w:rsid w:val="003635A0"/>
    <w:rsid w:val="0036587A"/>
    <w:rsid w:val="0036598F"/>
    <w:rsid w:val="00366295"/>
    <w:rsid w:val="00367F4C"/>
    <w:rsid w:val="003722D6"/>
    <w:rsid w:val="003729A8"/>
    <w:rsid w:val="003732BB"/>
    <w:rsid w:val="003758BD"/>
    <w:rsid w:val="003826B9"/>
    <w:rsid w:val="0038700A"/>
    <w:rsid w:val="0039045F"/>
    <w:rsid w:val="00390860"/>
    <w:rsid w:val="00396433"/>
    <w:rsid w:val="00396C0B"/>
    <w:rsid w:val="00397101"/>
    <w:rsid w:val="003A03E8"/>
    <w:rsid w:val="003A2809"/>
    <w:rsid w:val="003B3932"/>
    <w:rsid w:val="003B4ACD"/>
    <w:rsid w:val="003C3A9C"/>
    <w:rsid w:val="003C7C86"/>
    <w:rsid w:val="003D0CF2"/>
    <w:rsid w:val="003F563D"/>
    <w:rsid w:val="00403564"/>
    <w:rsid w:val="00404569"/>
    <w:rsid w:val="0040642B"/>
    <w:rsid w:val="00411873"/>
    <w:rsid w:val="00415AD0"/>
    <w:rsid w:val="00422117"/>
    <w:rsid w:val="004233BB"/>
    <w:rsid w:val="00423A24"/>
    <w:rsid w:val="0042629C"/>
    <w:rsid w:val="004317F3"/>
    <w:rsid w:val="004324DA"/>
    <w:rsid w:val="00435915"/>
    <w:rsid w:val="00440A47"/>
    <w:rsid w:val="004435B2"/>
    <w:rsid w:val="00445A1D"/>
    <w:rsid w:val="00453D13"/>
    <w:rsid w:val="0045773F"/>
    <w:rsid w:val="00457A2C"/>
    <w:rsid w:val="0046497B"/>
    <w:rsid w:val="00465042"/>
    <w:rsid w:val="00465BA6"/>
    <w:rsid w:val="004678D4"/>
    <w:rsid w:val="00470BE3"/>
    <w:rsid w:val="004738B8"/>
    <w:rsid w:val="00474780"/>
    <w:rsid w:val="004748CF"/>
    <w:rsid w:val="00474CAE"/>
    <w:rsid w:val="00475976"/>
    <w:rsid w:val="004800BC"/>
    <w:rsid w:val="00480BBA"/>
    <w:rsid w:val="00481192"/>
    <w:rsid w:val="00482AAE"/>
    <w:rsid w:val="00484ACA"/>
    <w:rsid w:val="00484E55"/>
    <w:rsid w:val="00487BC5"/>
    <w:rsid w:val="0049208D"/>
    <w:rsid w:val="004952A8"/>
    <w:rsid w:val="00495B6A"/>
    <w:rsid w:val="004A2371"/>
    <w:rsid w:val="004A4949"/>
    <w:rsid w:val="004A545F"/>
    <w:rsid w:val="004A5485"/>
    <w:rsid w:val="004A611E"/>
    <w:rsid w:val="004A77F9"/>
    <w:rsid w:val="004A7DD2"/>
    <w:rsid w:val="004A7E56"/>
    <w:rsid w:val="004B00E6"/>
    <w:rsid w:val="004B093D"/>
    <w:rsid w:val="004B2944"/>
    <w:rsid w:val="004B3B69"/>
    <w:rsid w:val="004B581F"/>
    <w:rsid w:val="004B6E3A"/>
    <w:rsid w:val="004C014E"/>
    <w:rsid w:val="004C692D"/>
    <w:rsid w:val="004C74A4"/>
    <w:rsid w:val="004C7AAC"/>
    <w:rsid w:val="004D2900"/>
    <w:rsid w:val="004D2E93"/>
    <w:rsid w:val="004D5E56"/>
    <w:rsid w:val="004D612C"/>
    <w:rsid w:val="004D7463"/>
    <w:rsid w:val="004D7D8A"/>
    <w:rsid w:val="004E07EE"/>
    <w:rsid w:val="004E0F8F"/>
    <w:rsid w:val="004F086B"/>
    <w:rsid w:val="004F4CD4"/>
    <w:rsid w:val="004F6701"/>
    <w:rsid w:val="0050105C"/>
    <w:rsid w:val="00502890"/>
    <w:rsid w:val="00503E05"/>
    <w:rsid w:val="005059CD"/>
    <w:rsid w:val="00505DE6"/>
    <w:rsid w:val="005142B7"/>
    <w:rsid w:val="0051491E"/>
    <w:rsid w:val="00516AB5"/>
    <w:rsid w:val="005173BB"/>
    <w:rsid w:val="00523FD5"/>
    <w:rsid w:val="00524CEA"/>
    <w:rsid w:val="0052799C"/>
    <w:rsid w:val="00527FBA"/>
    <w:rsid w:val="005307B4"/>
    <w:rsid w:val="0053255F"/>
    <w:rsid w:val="00534E69"/>
    <w:rsid w:val="005365EA"/>
    <w:rsid w:val="005374D6"/>
    <w:rsid w:val="005423F9"/>
    <w:rsid w:val="00545F7C"/>
    <w:rsid w:val="00550A1C"/>
    <w:rsid w:val="0055160F"/>
    <w:rsid w:val="00551789"/>
    <w:rsid w:val="00554345"/>
    <w:rsid w:val="00554CA8"/>
    <w:rsid w:val="00563F98"/>
    <w:rsid w:val="005641BC"/>
    <w:rsid w:val="00574D44"/>
    <w:rsid w:val="00575EA0"/>
    <w:rsid w:val="00584985"/>
    <w:rsid w:val="00584EC3"/>
    <w:rsid w:val="00590849"/>
    <w:rsid w:val="005924CA"/>
    <w:rsid w:val="00596920"/>
    <w:rsid w:val="005A064D"/>
    <w:rsid w:val="005A1251"/>
    <w:rsid w:val="005A1500"/>
    <w:rsid w:val="005B30A5"/>
    <w:rsid w:val="005B3411"/>
    <w:rsid w:val="005B440A"/>
    <w:rsid w:val="005B5406"/>
    <w:rsid w:val="005B705A"/>
    <w:rsid w:val="005B78D1"/>
    <w:rsid w:val="005C3622"/>
    <w:rsid w:val="005C670D"/>
    <w:rsid w:val="005D238C"/>
    <w:rsid w:val="005D28CE"/>
    <w:rsid w:val="005D567B"/>
    <w:rsid w:val="005D7340"/>
    <w:rsid w:val="005D7759"/>
    <w:rsid w:val="005E02BD"/>
    <w:rsid w:val="005E137F"/>
    <w:rsid w:val="005E1434"/>
    <w:rsid w:val="005E1FC8"/>
    <w:rsid w:val="005E7B6E"/>
    <w:rsid w:val="005F254F"/>
    <w:rsid w:val="005F2BF9"/>
    <w:rsid w:val="005F4648"/>
    <w:rsid w:val="005F4BCD"/>
    <w:rsid w:val="005F4CC3"/>
    <w:rsid w:val="006007C3"/>
    <w:rsid w:val="00601B10"/>
    <w:rsid w:val="00604316"/>
    <w:rsid w:val="0060533B"/>
    <w:rsid w:val="00605BC2"/>
    <w:rsid w:val="00607B36"/>
    <w:rsid w:val="00611016"/>
    <w:rsid w:val="00613AB1"/>
    <w:rsid w:val="00615195"/>
    <w:rsid w:val="0061533D"/>
    <w:rsid w:val="00616CBF"/>
    <w:rsid w:val="006244D2"/>
    <w:rsid w:val="00625E3F"/>
    <w:rsid w:val="006261B9"/>
    <w:rsid w:val="00626A74"/>
    <w:rsid w:val="00626B6A"/>
    <w:rsid w:val="00633154"/>
    <w:rsid w:val="006379C7"/>
    <w:rsid w:val="00644781"/>
    <w:rsid w:val="00644D80"/>
    <w:rsid w:val="00645169"/>
    <w:rsid w:val="0064602D"/>
    <w:rsid w:val="00656092"/>
    <w:rsid w:val="00656113"/>
    <w:rsid w:val="00656CE3"/>
    <w:rsid w:val="00662E7C"/>
    <w:rsid w:val="0066339F"/>
    <w:rsid w:val="006733F9"/>
    <w:rsid w:val="0067400D"/>
    <w:rsid w:val="0067568F"/>
    <w:rsid w:val="00677BCA"/>
    <w:rsid w:val="00681944"/>
    <w:rsid w:val="00687A08"/>
    <w:rsid w:val="00691512"/>
    <w:rsid w:val="00692947"/>
    <w:rsid w:val="00692BA2"/>
    <w:rsid w:val="00692BE5"/>
    <w:rsid w:val="00694585"/>
    <w:rsid w:val="00695B13"/>
    <w:rsid w:val="0069684F"/>
    <w:rsid w:val="006A058A"/>
    <w:rsid w:val="006A20E1"/>
    <w:rsid w:val="006A2558"/>
    <w:rsid w:val="006A2CAE"/>
    <w:rsid w:val="006A613C"/>
    <w:rsid w:val="006A65CC"/>
    <w:rsid w:val="006A7FEE"/>
    <w:rsid w:val="006B0567"/>
    <w:rsid w:val="006B13ED"/>
    <w:rsid w:val="006B1F6F"/>
    <w:rsid w:val="006C02CB"/>
    <w:rsid w:val="006C0F79"/>
    <w:rsid w:val="006C18AA"/>
    <w:rsid w:val="006C1CCE"/>
    <w:rsid w:val="006C3AF0"/>
    <w:rsid w:val="006C3B76"/>
    <w:rsid w:val="006D4FC5"/>
    <w:rsid w:val="006D64CE"/>
    <w:rsid w:val="006E3216"/>
    <w:rsid w:val="006E33B6"/>
    <w:rsid w:val="006F042C"/>
    <w:rsid w:val="006F1F3C"/>
    <w:rsid w:val="006F4ECE"/>
    <w:rsid w:val="006F55B4"/>
    <w:rsid w:val="00700766"/>
    <w:rsid w:val="00701BFB"/>
    <w:rsid w:val="00702ADB"/>
    <w:rsid w:val="007059C3"/>
    <w:rsid w:val="00705B19"/>
    <w:rsid w:val="00706B2B"/>
    <w:rsid w:val="00715767"/>
    <w:rsid w:val="0071742F"/>
    <w:rsid w:val="00721FAD"/>
    <w:rsid w:val="007227E4"/>
    <w:rsid w:val="007260AA"/>
    <w:rsid w:val="00727CB3"/>
    <w:rsid w:val="00730194"/>
    <w:rsid w:val="00731000"/>
    <w:rsid w:val="00731014"/>
    <w:rsid w:val="00731057"/>
    <w:rsid w:val="00731A52"/>
    <w:rsid w:val="00731E3E"/>
    <w:rsid w:val="00733136"/>
    <w:rsid w:val="00733B75"/>
    <w:rsid w:val="0073484D"/>
    <w:rsid w:val="007353A3"/>
    <w:rsid w:val="00735886"/>
    <w:rsid w:val="00737B65"/>
    <w:rsid w:val="007407AB"/>
    <w:rsid w:val="0074473E"/>
    <w:rsid w:val="00744B65"/>
    <w:rsid w:val="00745BC8"/>
    <w:rsid w:val="00751E87"/>
    <w:rsid w:val="00753778"/>
    <w:rsid w:val="00755865"/>
    <w:rsid w:val="007558E9"/>
    <w:rsid w:val="007648C9"/>
    <w:rsid w:val="00764E96"/>
    <w:rsid w:val="0076647C"/>
    <w:rsid w:val="00766A2A"/>
    <w:rsid w:val="0077079C"/>
    <w:rsid w:val="00774F5F"/>
    <w:rsid w:val="00785E4F"/>
    <w:rsid w:val="007879F3"/>
    <w:rsid w:val="00791DD3"/>
    <w:rsid w:val="00792013"/>
    <w:rsid w:val="00792514"/>
    <w:rsid w:val="00797778"/>
    <w:rsid w:val="007A0978"/>
    <w:rsid w:val="007A6BFC"/>
    <w:rsid w:val="007B167C"/>
    <w:rsid w:val="007B1AEC"/>
    <w:rsid w:val="007B334B"/>
    <w:rsid w:val="007B5EE7"/>
    <w:rsid w:val="007C40B5"/>
    <w:rsid w:val="007D1EAD"/>
    <w:rsid w:val="007D2EBE"/>
    <w:rsid w:val="007D3725"/>
    <w:rsid w:val="007D6A57"/>
    <w:rsid w:val="007E071E"/>
    <w:rsid w:val="007E2063"/>
    <w:rsid w:val="007E7F40"/>
    <w:rsid w:val="007F0117"/>
    <w:rsid w:val="007F05AD"/>
    <w:rsid w:val="007F1834"/>
    <w:rsid w:val="007F303C"/>
    <w:rsid w:val="007F45E9"/>
    <w:rsid w:val="007F5592"/>
    <w:rsid w:val="007F56F3"/>
    <w:rsid w:val="007F602A"/>
    <w:rsid w:val="007F7BC6"/>
    <w:rsid w:val="007F7BE5"/>
    <w:rsid w:val="008011E3"/>
    <w:rsid w:val="00803840"/>
    <w:rsid w:val="00804116"/>
    <w:rsid w:val="00806649"/>
    <w:rsid w:val="00806840"/>
    <w:rsid w:val="00810500"/>
    <w:rsid w:val="00814717"/>
    <w:rsid w:val="00815366"/>
    <w:rsid w:val="0082235E"/>
    <w:rsid w:val="008240DF"/>
    <w:rsid w:val="008268E3"/>
    <w:rsid w:val="00830F44"/>
    <w:rsid w:val="008321C8"/>
    <w:rsid w:val="0083260C"/>
    <w:rsid w:val="00833718"/>
    <w:rsid w:val="00833CAC"/>
    <w:rsid w:val="00833EB3"/>
    <w:rsid w:val="0083417E"/>
    <w:rsid w:val="008450DE"/>
    <w:rsid w:val="008467D8"/>
    <w:rsid w:val="00856E85"/>
    <w:rsid w:val="00860246"/>
    <w:rsid w:val="00861D30"/>
    <w:rsid w:val="00861DCE"/>
    <w:rsid w:val="00863FF0"/>
    <w:rsid w:val="00866B84"/>
    <w:rsid w:val="00867510"/>
    <w:rsid w:val="00870023"/>
    <w:rsid w:val="00871147"/>
    <w:rsid w:val="00875B82"/>
    <w:rsid w:val="00876F98"/>
    <w:rsid w:val="008833D3"/>
    <w:rsid w:val="00883A4D"/>
    <w:rsid w:val="00891901"/>
    <w:rsid w:val="008954E1"/>
    <w:rsid w:val="008A063A"/>
    <w:rsid w:val="008A5216"/>
    <w:rsid w:val="008A64F4"/>
    <w:rsid w:val="008A6FDB"/>
    <w:rsid w:val="008A7E4D"/>
    <w:rsid w:val="008B0FF0"/>
    <w:rsid w:val="008B4429"/>
    <w:rsid w:val="008C3BD7"/>
    <w:rsid w:val="008C7E1C"/>
    <w:rsid w:val="008D0C35"/>
    <w:rsid w:val="008D2E1F"/>
    <w:rsid w:val="008D3A3A"/>
    <w:rsid w:val="008D479C"/>
    <w:rsid w:val="008D620F"/>
    <w:rsid w:val="008E1445"/>
    <w:rsid w:val="008E21D5"/>
    <w:rsid w:val="008E32FF"/>
    <w:rsid w:val="008E4866"/>
    <w:rsid w:val="008F0330"/>
    <w:rsid w:val="008F11EA"/>
    <w:rsid w:val="009027FF"/>
    <w:rsid w:val="00902E67"/>
    <w:rsid w:val="00903627"/>
    <w:rsid w:val="00905A3A"/>
    <w:rsid w:val="00912195"/>
    <w:rsid w:val="00912DA9"/>
    <w:rsid w:val="0091313A"/>
    <w:rsid w:val="00913B2E"/>
    <w:rsid w:val="00914F08"/>
    <w:rsid w:val="00915DF9"/>
    <w:rsid w:val="009164AE"/>
    <w:rsid w:val="00916E98"/>
    <w:rsid w:val="00920319"/>
    <w:rsid w:val="00922462"/>
    <w:rsid w:val="0092453A"/>
    <w:rsid w:val="00931306"/>
    <w:rsid w:val="00931361"/>
    <w:rsid w:val="00933B37"/>
    <w:rsid w:val="00933C17"/>
    <w:rsid w:val="009402C5"/>
    <w:rsid w:val="00943EE7"/>
    <w:rsid w:val="00944E85"/>
    <w:rsid w:val="0094510E"/>
    <w:rsid w:val="00945E62"/>
    <w:rsid w:val="00947C49"/>
    <w:rsid w:val="00955BA6"/>
    <w:rsid w:val="00955EA2"/>
    <w:rsid w:val="00956E16"/>
    <w:rsid w:val="0096031D"/>
    <w:rsid w:val="00960D75"/>
    <w:rsid w:val="009612C9"/>
    <w:rsid w:val="00964274"/>
    <w:rsid w:val="00967482"/>
    <w:rsid w:val="009676DD"/>
    <w:rsid w:val="00972020"/>
    <w:rsid w:val="00973CD7"/>
    <w:rsid w:val="00981D05"/>
    <w:rsid w:val="00986A53"/>
    <w:rsid w:val="00991B34"/>
    <w:rsid w:val="009922AE"/>
    <w:rsid w:val="00994F28"/>
    <w:rsid w:val="009A076C"/>
    <w:rsid w:val="009A2114"/>
    <w:rsid w:val="009A2688"/>
    <w:rsid w:val="009A2F9C"/>
    <w:rsid w:val="009A31ED"/>
    <w:rsid w:val="009A35CD"/>
    <w:rsid w:val="009A3DD9"/>
    <w:rsid w:val="009A66D1"/>
    <w:rsid w:val="009B0182"/>
    <w:rsid w:val="009B189C"/>
    <w:rsid w:val="009B23EE"/>
    <w:rsid w:val="009B2F59"/>
    <w:rsid w:val="009B4748"/>
    <w:rsid w:val="009B5631"/>
    <w:rsid w:val="009C3854"/>
    <w:rsid w:val="009C4D5C"/>
    <w:rsid w:val="009C6C67"/>
    <w:rsid w:val="009C6DD0"/>
    <w:rsid w:val="009C6DE0"/>
    <w:rsid w:val="009C772C"/>
    <w:rsid w:val="009C7824"/>
    <w:rsid w:val="009D0177"/>
    <w:rsid w:val="009D1F0D"/>
    <w:rsid w:val="009D240B"/>
    <w:rsid w:val="009D5E30"/>
    <w:rsid w:val="009D73FA"/>
    <w:rsid w:val="009D77DB"/>
    <w:rsid w:val="009E058B"/>
    <w:rsid w:val="009E383F"/>
    <w:rsid w:val="009E4ADE"/>
    <w:rsid w:val="009E661A"/>
    <w:rsid w:val="009F08E4"/>
    <w:rsid w:val="009F3716"/>
    <w:rsid w:val="00A014B6"/>
    <w:rsid w:val="00A01A04"/>
    <w:rsid w:val="00A0275D"/>
    <w:rsid w:val="00A1276D"/>
    <w:rsid w:val="00A132F6"/>
    <w:rsid w:val="00A16954"/>
    <w:rsid w:val="00A16D66"/>
    <w:rsid w:val="00A23AE7"/>
    <w:rsid w:val="00A24501"/>
    <w:rsid w:val="00A261AE"/>
    <w:rsid w:val="00A3442E"/>
    <w:rsid w:val="00A358DA"/>
    <w:rsid w:val="00A41AB5"/>
    <w:rsid w:val="00A45E49"/>
    <w:rsid w:val="00A4693F"/>
    <w:rsid w:val="00A5335A"/>
    <w:rsid w:val="00A54ACE"/>
    <w:rsid w:val="00A56643"/>
    <w:rsid w:val="00A61FFE"/>
    <w:rsid w:val="00A62A4A"/>
    <w:rsid w:val="00A62D2F"/>
    <w:rsid w:val="00A6406C"/>
    <w:rsid w:val="00A641AD"/>
    <w:rsid w:val="00A660CB"/>
    <w:rsid w:val="00A6669D"/>
    <w:rsid w:val="00A66DBD"/>
    <w:rsid w:val="00A673F1"/>
    <w:rsid w:val="00A725C2"/>
    <w:rsid w:val="00A74F7A"/>
    <w:rsid w:val="00A75FFA"/>
    <w:rsid w:val="00A81B62"/>
    <w:rsid w:val="00A82BC4"/>
    <w:rsid w:val="00A86FFF"/>
    <w:rsid w:val="00A925D0"/>
    <w:rsid w:val="00A92E49"/>
    <w:rsid w:val="00AA0B5B"/>
    <w:rsid w:val="00AA3421"/>
    <w:rsid w:val="00AA42D9"/>
    <w:rsid w:val="00AA731D"/>
    <w:rsid w:val="00AC79EF"/>
    <w:rsid w:val="00AD05DE"/>
    <w:rsid w:val="00AD1D68"/>
    <w:rsid w:val="00AD2C10"/>
    <w:rsid w:val="00AD61B7"/>
    <w:rsid w:val="00AD6B96"/>
    <w:rsid w:val="00AE0FB4"/>
    <w:rsid w:val="00AE14CB"/>
    <w:rsid w:val="00AE1AFE"/>
    <w:rsid w:val="00AE44D4"/>
    <w:rsid w:val="00AE44EF"/>
    <w:rsid w:val="00AE45EF"/>
    <w:rsid w:val="00AE4D8D"/>
    <w:rsid w:val="00AE6876"/>
    <w:rsid w:val="00AF0E85"/>
    <w:rsid w:val="00AF1385"/>
    <w:rsid w:val="00AF3053"/>
    <w:rsid w:val="00AF6E3E"/>
    <w:rsid w:val="00AF6FEE"/>
    <w:rsid w:val="00B0091E"/>
    <w:rsid w:val="00B03157"/>
    <w:rsid w:val="00B05F9D"/>
    <w:rsid w:val="00B06396"/>
    <w:rsid w:val="00B0729F"/>
    <w:rsid w:val="00B1039F"/>
    <w:rsid w:val="00B10BF6"/>
    <w:rsid w:val="00B10C64"/>
    <w:rsid w:val="00B13B54"/>
    <w:rsid w:val="00B21783"/>
    <w:rsid w:val="00B22563"/>
    <w:rsid w:val="00B24C4D"/>
    <w:rsid w:val="00B24ED9"/>
    <w:rsid w:val="00B25024"/>
    <w:rsid w:val="00B25D81"/>
    <w:rsid w:val="00B26A15"/>
    <w:rsid w:val="00B26C30"/>
    <w:rsid w:val="00B31253"/>
    <w:rsid w:val="00B33DE7"/>
    <w:rsid w:val="00B34DC3"/>
    <w:rsid w:val="00B34FDA"/>
    <w:rsid w:val="00B36B21"/>
    <w:rsid w:val="00B41BC7"/>
    <w:rsid w:val="00B421DA"/>
    <w:rsid w:val="00B43319"/>
    <w:rsid w:val="00B453E0"/>
    <w:rsid w:val="00B46781"/>
    <w:rsid w:val="00B46930"/>
    <w:rsid w:val="00B533C7"/>
    <w:rsid w:val="00B54839"/>
    <w:rsid w:val="00B569AE"/>
    <w:rsid w:val="00B60AD5"/>
    <w:rsid w:val="00B61894"/>
    <w:rsid w:val="00B61B58"/>
    <w:rsid w:val="00B6487D"/>
    <w:rsid w:val="00B66630"/>
    <w:rsid w:val="00B666D8"/>
    <w:rsid w:val="00B66C74"/>
    <w:rsid w:val="00B716FE"/>
    <w:rsid w:val="00B779B9"/>
    <w:rsid w:val="00B77F87"/>
    <w:rsid w:val="00B803B9"/>
    <w:rsid w:val="00B818E9"/>
    <w:rsid w:val="00B8199F"/>
    <w:rsid w:val="00B90D5E"/>
    <w:rsid w:val="00B91847"/>
    <w:rsid w:val="00B93CD9"/>
    <w:rsid w:val="00BA078B"/>
    <w:rsid w:val="00BA55BB"/>
    <w:rsid w:val="00BA7997"/>
    <w:rsid w:val="00BB23A0"/>
    <w:rsid w:val="00BB2663"/>
    <w:rsid w:val="00BB5D06"/>
    <w:rsid w:val="00BC078D"/>
    <w:rsid w:val="00BC14EF"/>
    <w:rsid w:val="00BC2E15"/>
    <w:rsid w:val="00BD0279"/>
    <w:rsid w:val="00BD287A"/>
    <w:rsid w:val="00BD44F1"/>
    <w:rsid w:val="00BD45EF"/>
    <w:rsid w:val="00BD4E45"/>
    <w:rsid w:val="00BD6997"/>
    <w:rsid w:val="00BE140F"/>
    <w:rsid w:val="00BE31C2"/>
    <w:rsid w:val="00BE58B6"/>
    <w:rsid w:val="00BE5E2D"/>
    <w:rsid w:val="00BF12E2"/>
    <w:rsid w:val="00BF3B0A"/>
    <w:rsid w:val="00BF6362"/>
    <w:rsid w:val="00BF6CEF"/>
    <w:rsid w:val="00C00D7C"/>
    <w:rsid w:val="00C01714"/>
    <w:rsid w:val="00C02694"/>
    <w:rsid w:val="00C029A9"/>
    <w:rsid w:val="00C034F0"/>
    <w:rsid w:val="00C0378F"/>
    <w:rsid w:val="00C054A6"/>
    <w:rsid w:val="00C106C6"/>
    <w:rsid w:val="00C11F12"/>
    <w:rsid w:val="00C12B9D"/>
    <w:rsid w:val="00C16268"/>
    <w:rsid w:val="00C1772D"/>
    <w:rsid w:val="00C17B8E"/>
    <w:rsid w:val="00C214FE"/>
    <w:rsid w:val="00C2314B"/>
    <w:rsid w:val="00C24F97"/>
    <w:rsid w:val="00C30D78"/>
    <w:rsid w:val="00C30EE8"/>
    <w:rsid w:val="00C32180"/>
    <w:rsid w:val="00C32F3A"/>
    <w:rsid w:val="00C4145A"/>
    <w:rsid w:val="00C4385D"/>
    <w:rsid w:val="00C46317"/>
    <w:rsid w:val="00C4658B"/>
    <w:rsid w:val="00C50ED8"/>
    <w:rsid w:val="00C5215C"/>
    <w:rsid w:val="00C5338A"/>
    <w:rsid w:val="00C62B74"/>
    <w:rsid w:val="00C640AA"/>
    <w:rsid w:val="00C64D8D"/>
    <w:rsid w:val="00C70442"/>
    <w:rsid w:val="00C71197"/>
    <w:rsid w:val="00C71384"/>
    <w:rsid w:val="00C74CF3"/>
    <w:rsid w:val="00C77574"/>
    <w:rsid w:val="00C80FA5"/>
    <w:rsid w:val="00C84412"/>
    <w:rsid w:val="00C84F35"/>
    <w:rsid w:val="00C86667"/>
    <w:rsid w:val="00C87818"/>
    <w:rsid w:val="00C91C0D"/>
    <w:rsid w:val="00C9337B"/>
    <w:rsid w:val="00C952BF"/>
    <w:rsid w:val="00C97F78"/>
    <w:rsid w:val="00C97FB6"/>
    <w:rsid w:val="00CA0381"/>
    <w:rsid w:val="00CB088C"/>
    <w:rsid w:val="00CB0E18"/>
    <w:rsid w:val="00CB199E"/>
    <w:rsid w:val="00CB4BA4"/>
    <w:rsid w:val="00CC6FDD"/>
    <w:rsid w:val="00CD1513"/>
    <w:rsid w:val="00CD1F69"/>
    <w:rsid w:val="00CD4A7F"/>
    <w:rsid w:val="00CD60E2"/>
    <w:rsid w:val="00CD63D3"/>
    <w:rsid w:val="00CE07B4"/>
    <w:rsid w:val="00CE0992"/>
    <w:rsid w:val="00CE108C"/>
    <w:rsid w:val="00CE355A"/>
    <w:rsid w:val="00CE70CF"/>
    <w:rsid w:val="00CF052E"/>
    <w:rsid w:val="00CF3CB6"/>
    <w:rsid w:val="00CF3D6D"/>
    <w:rsid w:val="00CF3D76"/>
    <w:rsid w:val="00CF457E"/>
    <w:rsid w:val="00D00F25"/>
    <w:rsid w:val="00D0365A"/>
    <w:rsid w:val="00D04068"/>
    <w:rsid w:val="00D06058"/>
    <w:rsid w:val="00D16200"/>
    <w:rsid w:val="00D171C5"/>
    <w:rsid w:val="00D23AA7"/>
    <w:rsid w:val="00D374C0"/>
    <w:rsid w:val="00D41589"/>
    <w:rsid w:val="00D43DAC"/>
    <w:rsid w:val="00D44950"/>
    <w:rsid w:val="00D478C6"/>
    <w:rsid w:val="00D509BD"/>
    <w:rsid w:val="00D5382C"/>
    <w:rsid w:val="00D53B41"/>
    <w:rsid w:val="00D55D86"/>
    <w:rsid w:val="00D560B5"/>
    <w:rsid w:val="00D62404"/>
    <w:rsid w:val="00D62A46"/>
    <w:rsid w:val="00D63152"/>
    <w:rsid w:val="00D6345E"/>
    <w:rsid w:val="00D64B01"/>
    <w:rsid w:val="00D67CD6"/>
    <w:rsid w:val="00D67FC9"/>
    <w:rsid w:val="00D71036"/>
    <w:rsid w:val="00D716DF"/>
    <w:rsid w:val="00D73528"/>
    <w:rsid w:val="00D7360A"/>
    <w:rsid w:val="00D73863"/>
    <w:rsid w:val="00D75047"/>
    <w:rsid w:val="00D76CC5"/>
    <w:rsid w:val="00D77319"/>
    <w:rsid w:val="00D83DB7"/>
    <w:rsid w:val="00D84B27"/>
    <w:rsid w:val="00D86661"/>
    <w:rsid w:val="00D91B47"/>
    <w:rsid w:val="00D934E9"/>
    <w:rsid w:val="00DA07B1"/>
    <w:rsid w:val="00DA27EB"/>
    <w:rsid w:val="00DA3329"/>
    <w:rsid w:val="00DA3758"/>
    <w:rsid w:val="00DA382E"/>
    <w:rsid w:val="00DB0052"/>
    <w:rsid w:val="00DB66B7"/>
    <w:rsid w:val="00DC0ED3"/>
    <w:rsid w:val="00DC4F53"/>
    <w:rsid w:val="00DC64DC"/>
    <w:rsid w:val="00DC6FB5"/>
    <w:rsid w:val="00DD14FF"/>
    <w:rsid w:val="00DD53AA"/>
    <w:rsid w:val="00DD62B7"/>
    <w:rsid w:val="00DE3C12"/>
    <w:rsid w:val="00DE4AB8"/>
    <w:rsid w:val="00DE511B"/>
    <w:rsid w:val="00DE6BD2"/>
    <w:rsid w:val="00DE6E14"/>
    <w:rsid w:val="00DE7E3C"/>
    <w:rsid w:val="00DF0AD7"/>
    <w:rsid w:val="00DF0EDD"/>
    <w:rsid w:val="00DF3F3C"/>
    <w:rsid w:val="00DF48A6"/>
    <w:rsid w:val="00DF5D8C"/>
    <w:rsid w:val="00DF785D"/>
    <w:rsid w:val="00E00C51"/>
    <w:rsid w:val="00E0313F"/>
    <w:rsid w:val="00E034E5"/>
    <w:rsid w:val="00E034F7"/>
    <w:rsid w:val="00E05178"/>
    <w:rsid w:val="00E0531D"/>
    <w:rsid w:val="00E0760B"/>
    <w:rsid w:val="00E106D9"/>
    <w:rsid w:val="00E107FE"/>
    <w:rsid w:val="00E10FAF"/>
    <w:rsid w:val="00E115D4"/>
    <w:rsid w:val="00E11961"/>
    <w:rsid w:val="00E15142"/>
    <w:rsid w:val="00E158B6"/>
    <w:rsid w:val="00E15E6B"/>
    <w:rsid w:val="00E168C0"/>
    <w:rsid w:val="00E20129"/>
    <w:rsid w:val="00E203CD"/>
    <w:rsid w:val="00E206B9"/>
    <w:rsid w:val="00E21A39"/>
    <w:rsid w:val="00E23757"/>
    <w:rsid w:val="00E270AC"/>
    <w:rsid w:val="00E273CA"/>
    <w:rsid w:val="00E27608"/>
    <w:rsid w:val="00E30F13"/>
    <w:rsid w:val="00E3291B"/>
    <w:rsid w:val="00E32F51"/>
    <w:rsid w:val="00E379DE"/>
    <w:rsid w:val="00E37B2F"/>
    <w:rsid w:val="00E40E39"/>
    <w:rsid w:val="00E4121A"/>
    <w:rsid w:val="00E455BA"/>
    <w:rsid w:val="00E4664D"/>
    <w:rsid w:val="00E51A10"/>
    <w:rsid w:val="00E55D7D"/>
    <w:rsid w:val="00E56D5A"/>
    <w:rsid w:val="00E574DB"/>
    <w:rsid w:val="00E61138"/>
    <w:rsid w:val="00E6237A"/>
    <w:rsid w:val="00E62B44"/>
    <w:rsid w:val="00E6441C"/>
    <w:rsid w:val="00E64BD7"/>
    <w:rsid w:val="00E65624"/>
    <w:rsid w:val="00E66317"/>
    <w:rsid w:val="00E67AC8"/>
    <w:rsid w:val="00E70A83"/>
    <w:rsid w:val="00E75D1F"/>
    <w:rsid w:val="00E76887"/>
    <w:rsid w:val="00E76C8A"/>
    <w:rsid w:val="00E80CAC"/>
    <w:rsid w:val="00E82CEB"/>
    <w:rsid w:val="00E84C8C"/>
    <w:rsid w:val="00E86F35"/>
    <w:rsid w:val="00E87004"/>
    <w:rsid w:val="00E90902"/>
    <w:rsid w:val="00E91D27"/>
    <w:rsid w:val="00E936D2"/>
    <w:rsid w:val="00E947DC"/>
    <w:rsid w:val="00E952CE"/>
    <w:rsid w:val="00E95FC2"/>
    <w:rsid w:val="00EA12FA"/>
    <w:rsid w:val="00EA1A5A"/>
    <w:rsid w:val="00EA211F"/>
    <w:rsid w:val="00EA3C29"/>
    <w:rsid w:val="00EA58DE"/>
    <w:rsid w:val="00EA7254"/>
    <w:rsid w:val="00EA7475"/>
    <w:rsid w:val="00EB08DD"/>
    <w:rsid w:val="00EB1DD7"/>
    <w:rsid w:val="00EB3681"/>
    <w:rsid w:val="00EB5C5D"/>
    <w:rsid w:val="00EB7164"/>
    <w:rsid w:val="00EC10F0"/>
    <w:rsid w:val="00EC1F83"/>
    <w:rsid w:val="00EC296E"/>
    <w:rsid w:val="00EC52EC"/>
    <w:rsid w:val="00EC5E2B"/>
    <w:rsid w:val="00EC7222"/>
    <w:rsid w:val="00ED0E84"/>
    <w:rsid w:val="00ED15F7"/>
    <w:rsid w:val="00ED52E2"/>
    <w:rsid w:val="00ED74CA"/>
    <w:rsid w:val="00EE43F6"/>
    <w:rsid w:val="00EE49AD"/>
    <w:rsid w:val="00EE65E1"/>
    <w:rsid w:val="00EE693F"/>
    <w:rsid w:val="00EE7B9C"/>
    <w:rsid w:val="00EF180A"/>
    <w:rsid w:val="00EF1B93"/>
    <w:rsid w:val="00EF26BF"/>
    <w:rsid w:val="00EF4699"/>
    <w:rsid w:val="00EF76C0"/>
    <w:rsid w:val="00F03615"/>
    <w:rsid w:val="00F06D63"/>
    <w:rsid w:val="00F10826"/>
    <w:rsid w:val="00F12A4C"/>
    <w:rsid w:val="00F155BA"/>
    <w:rsid w:val="00F228F7"/>
    <w:rsid w:val="00F25A32"/>
    <w:rsid w:val="00F25F2A"/>
    <w:rsid w:val="00F30BF9"/>
    <w:rsid w:val="00F36C8E"/>
    <w:rsid w:val="00F410BC"/>
    <w:rsid w:val="00F42129"/>
    <w:rsid w:val="00F42844"/>
    <w:rsid w:val="00F42F08"/>
    <w:rsid w:val="00F43374"/>
    <w:rsid w:val="00F447CD"/>
    <w:rsid w:val="00F44AF1"/>
    <w:rsid w:val="00F45462"/>
    <w:rsid w:val="00F4688C"/>
    <w:rsid w:val="00F468A8"/>
    <w:rsid w:val="00F46CB1"/>
    <w:rsid w:val="00F5443E"/>
    <w:rsid w:val="00F555FE"/>
    <w:rsid w:val="00F55AF6"/>
    <w:rsid w:val="00F5632E"/>
    <w:rsid w:val="00F60879"/>
    <w:rsid w:val="00F60987"/>
    <w:rsid w:val="00F61B9F"/>
    <w:rsid w:val="00F65213"/>
    <w:rsid w:val="00F73E44"/>
    <w:rsid w:val="00F76478"/>
    <w:rsid w:val="00F8106B"/>
    <w:rsid w:val="00F8530D"/>
    <w:rsid w:val="00F87A0A"/>
    <w:rsid w:val="00F92A85"/>
    <w:rsid w:val="00F943C5"/>
    <w:rsid w:val="00F96C4E"/>
    <w:rsid w:val="00FA0E04"/>
    <w:rsid w:val="00FA0FEF"/>
    <w:rsid w:val="00FA28E4"/>
    <w:rsid w:val="00FA35CD"/>
    <w:rsid w:val="00FA3DED"/>
    <w:rsid w:val="00FA7BCD"/>
    <w:rsid w:val="00FB0B79"/>
    <w:rsid w:val="00FB2251"/>
    <w:rsid w:val="00FB2B97"/>
    <w:rsid w:val="00FB4C29"/>
    <w:rsid w:val="00FB6933"/>
    <w:rsid w:val="00FB6957"/>
    <w:rsid w:val="00FC3E65"/>
    <w:rsid w:val="00FC4AFD"/>
    <w:rsid w:val="00FC6F91"/>
    <w:rsid w:val="00FD2543"/>
    <w:rsid w:val="00FE12D5"/>
    <w:rsid w:val="00FE171F"/>
    <w:rsid w:val="00FE1B10"/>
    <w:rsid w:val="00FE3B97"/>
    <w:rsid w:val="00FE7A5A"/>
    <w:rsid w:val="00FF0C7A"/>
    <w:rsid w:val="00FF4E4F"/>
    <w:rsid w:val="00FF5E7F"/>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4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5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45F"/>
    <w:rPr>
      <w:rFonts w:ascii="Tahoma" w:hAnsi="Tahoma" w:cs="Tahoma"/>
      <w:sz w:val="16"/>
      <w:szCs w:val="16"/>
    </w:rPr>
  </w:style>
  <w:style w:type="character" w:styleId="Hyperlink">
    <w:name w:val="Hyperlink"/>
    <w:basedOn w:val="DefaultParagraphFont"/>
    <w:uiPriority w:val="99"/>
    <w:semiHidden/>
    <w:unhideWhenUsed/>
    <w:rsid w:val="0067400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4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54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45F"/>
    <w:rPr>
      <w:rFonts w:ascii="Tahoma" w:hAnsi="Tahoma" w:cs="Tahoma"/>
      <w:sz w:val="16"/>
      <w:szCs w:val="16"/>
    </w:rPr>
  </w:style>
  <w:style w:type="character" w:styleId="Hyperlink">
    <w:name w:val="Hyperlink"/>
    <w:basedOn w:val="DefaultParagraphFont"/>
    <w:uiPriority w:val="99"/>
    <w:semiHidden/>
    <w:unhideWhenUsed/>
    <w:rsid w:val="006740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571383">
      <w:bodyDiv w:val="1"/>
      <w:marLeft w:val="0"/>
      <w:marRight w:val="0"/>
      <w:marTop w:val="0"/>
      <w:marBottom w:val="0"/>
      <w:divBdr>
        <w:top w:val="none" w:sz="0" w:space="0" w:color="auto"/>
        <w:left w:val="none" w:sz="0" w:space="0" w:color="auto"/>
        <w:bottom w:val="none" w:sz="0" w:space="0" w:color="auto"/>
        <w:right w:val="none" w:sz="0" w:space="0" w:color="auto"/>
      </w:divBdr>
    </w:div>
    <w:div w:id="513762901">
      <w:bodyDiv w:val="1"/>
      <w:marLeft w:val="0"/>
      <w:marRight w:val="0"/>
      <w:marTop w:val="0"/>
      <w:marBottom w:val="0"/>
      <w:divBdr>
        <w:top w:val="none" w:sz="0" w:space="0" w:color="auto"/>
        <w:left w:val="none" w:sz="0" w:space="0" w:color="auto"/>
        <w:bottom w:val="none" w:sz="0" w:space="0" w:color="auto"/>
        <w:right w:val="none" w:sz="0" w:space="0" w:color="auto"/>
      </w:divBdr>
    </w:div>
    <w:div w:id="1451775970">
      <w:bodyDiv w:val="1"/>
      <w:marLeft w:val="0"/>
      <w:marRight w:val="0"/>
      <w:marTop w:val="0"/>
      <w:marBottom w:val="0"/>
      <w:divBdr>
        <w:top w:val="none" w:sz="0" w:space="0" w:color="auto"/>
        <w:left w:val="none" w:sz="0" w:space="0" w:color="auto"/>
        <w:bottom w:val="none" w:sz="0" w:space="0" w:color="auto"/>
        <w:right w:val="none" w:sz="0" w:space="0" w:color="auto"/>
      </w:divBdr>
      <w:divsChild>
        <w:div w:id="454252129">
          <w:marLeft w:val="0"/>
          <w:marRight w:val="0"/>
          <w:marTop w:val="0"/>
          <w:marBottom w:val="0"/>
          <w:divBdr>
            <w:top w:val="none" w:sz="0" w:space="0" w:color="auto"/>
            <w:left w:val="none" w:sz="0" w:space="0" w:color="auto"/>
            <w:bottom w:val="none" w:sz="0" w:space="0" w:color="auto"/>
            <w:right w:val="none" w:sz="0" w:space="0" w:color="auto"/>
          </w:divBdr>
          <w:divsChild>
            <w:div w:id="1732540939">
              <w:marLeft w:val="0"/>
              <w:marRight w:val="0"/>
              <w:marTop w:val="0"/>
              <w:marBottom w:val="0"/>
              <w:divBdr>
                <w:top w:val="none" w:sz="0" w:space="0" w:color="auto"/>
                <w:left w:val="none" w:sz="0" w:space="0" w:color="auto"/>
                <w:bottom w:val="none" w:sz="0" w:space="0" w:color="auto"/>
                <w:right w:val="none" w:sz="0" w:space="0" w:color="auto"/>
              </w:divBdr>
              <w:divsChild>
                <w:div w:id="1348293594">
                  <w:marLeft w:val="0"/>
                  <w:marRight w:val="0"/>
                  <w:marTop w:val="0"/>
                  <w:marBottom w:val="0"/>
                  <w:divBdr>
                    <w:top w:val="none" w:sz="0" w:space="0" w:color="auto"/>
                    <w:left w:val="none" w:sz="0" w:space="0" w:color="auto"/>
                    <w:bottom w:val="none" w:sz="0" w:space="0" w:color="auto"/>
                    <w:right w:val="none" w:sz="0" w:space="0" w:color="auto"/>
                  </w:divBdr>
                  <w:divsChild>
                    <w:div w:id="639308690">
                      <w:marLeft w:val="0"/>
                      <w:marRight w:val="0"/>
                      <w:marTop w:val="0"/>
                      <w:marBottom w:val="0"/>
                      <w:divBdr>
                        <w:top w:val="none" w:sz="0" w:space="0" w:color="auto"/>
                        <w:left w:val="none" w:sz="0" w:space="0" w:color="auto"/>
                        <w:bottom w:val="none" w:sz="0" w:space="0" w:color="auto"/>
                        <w:right w:val="none" w:sz="0" w:space="0" w:color="auto"/>
                      </w:divBdr>
                      <w:divsChild>
                        <w:div w:id="549650520">
                          <w:marLeft w:val="0"/>
                          <w:marRight w:val="0"/>
                          <w:marTop w:val="0"/>
                          <w:marBottom w:val="0"/>
                          <w:divBdr>
                            <w:top w:val="none" w:sz="0" w:space="0" w:color="auto"/>
                            <w:left w:val="none" w:sz="0" w:space="0" w:color="auto"/>
                            <w:bottom w:val="none" w:sz="0" w:space="0" w:color="auto"/>
                            <w:right w:val="none" w:sz="0" w:space="0" w:color="auto"/>
                          </w:divBdr>
                          <w:divsChild>
                            <w:div w:id="1289970709">
                              <w:marLeft w:val="0"/>
                              <w:marRight w:val="0"/>
                              <w:marTop w:val="0"/>
                              <w:marBottom w:val="0"/>
                              <w:divBdr>
                                <w:top w:val="none" w:sz="0" w:space="0" w:color="auto"/>
                                <w:left w:val="none" w:sz="0" w:space="0" w:color="auto"/>
                                <w:bottom w:val="none" w:sz="0" w:space="0" w:color="auto"/>
                                <w:right w:val="none" w:sz="0" w:space="0" w:color="auto"/>
                              </w:divBdr>
                            </w:div>
                            <w:div w:id="2165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772444">
      <w:bodyDiv w:val="1"/>
      <w:marLeft w:val="0"/>
      <w:marRight w:val="0"/>
      <w:marTop w:val="0"/>
      <w:marBottom w:val="0"/>
      <w:divBdr>
        <w:top w:val="none" w:sz="0" w:space="0" w:color="auto"/>
        <w:left w:val="none" w:sz="0" w:space="0" w:color="auto"/>
        <w:bottom w:val="none" w:sz="0" w:space="0" w:color="auto"/>
        <w:right w:val="none" w:sz="0" w:space="0" w:color="auto"/>
      </w:divBdr>
    </w:div>
    <w:div w:id="2011129275">
      <w:bodyDiv w:val="1"/>
      <w:marLeft w:val="0"/>
      <w:marRight w:val="0"/>
      <w:marTop w:val="0"/>
      <w:marBottom w:val="0"/>
      <w:divBdr>
        <w:top w:val="none" w:sz="0" w:space="0" w:color="auto"/>
        <w:left w:val="none" w:sz="0" w:space="0" w:color="auto"/>
        <w:bottom w:val="none" w:sz="0" w:space="0" w:color="auto"/>
        <w:right w:val="none" w:sz="0" w:space="0" w:color="auto"/>
      </w:divBdr>
    </w:div>
    <w:div w:id="213177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4F67A9-1371-41A5-A9E2-1A8BF7924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Sofie</dc:creator>
  <cp:lastModifiedBy>Martin O'Rourke (MO)</cp:lastModifiedBy>
  <cp:revision>7</cp:revision>
  <dcterms:created xsi:type="dcterms:W3CDTF">2015-09-22T09:12:00Z</dcterms:created>
  <dcterms:modified xsi:type="dcterms:W3CDTF">2015-09-24T11:01:00Z</dcterms:modified>
</cp:coreProperties>
</file>