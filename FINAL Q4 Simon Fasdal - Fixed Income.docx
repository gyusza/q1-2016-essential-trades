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37718" w:rsidTr="00637718">
        <w:tc>
          <w:tcPr>
            <w:tcW w:w="4621" w:type="dxa"/>
          </w:tcPr>
          <w:p w:rsidR="00637718" w:rsidRPr="00637718" w:rsidRDefault="00637718" w:rsidP="00637718">
            <w:pPr>
              <w:jc w:val="center"/>
              <w:rPr>
                <w:rFonts w:ascii="Times New Roman" w:hAnsi="Times New Roman" w:cs="Helvetica"/>
                <w:b/>
                <w:bCs/>
                <w:color w:val="404040" w:themeColor="text1" w:themeTint="BF"/>
                <w:sz w:val="28"/>
                <w:szCs w:val="24"/>
              </w:rPr>
            </w:pPr>
            <w:r w:rsidRPr="00637718">
              <w:rPr>
                <w:rFonts w:ascii="Times New Roman" w:hAnsi="Times New Roman" w:cs="Helvetica"/>
                <w:b/>
                <w:bCs/>
                <w:color w:val="404040" w:themeColor="text1" w:themeTint="BF"/>
                <w:sz w:val="28"/>
                <w:szCs w:val="24"/>
              </w:rPr>
              <w:t>ENGLISH</w:t>
            </w:r>
          </w:p>
        </w:tc>
        <w:tc>
          <w:tcPr>
            <w:tcW w:w="4621" w:type="dxa"/>
          </w:tcPr>
          <w:p w:rsidR="00637718" w:rsidRPr="00637718" w:rsidRDefault="00637718" w:rsidP="00637718">
            <w:pPr>
              <w:jc w:val="center"/>
              <w:rPr>
                <w:rFonts w:ascii="Times New Roman" w:hAnsi="Times New Roman" w:cs="Helvetica"/>
                <w:b/>
                <w:bCs/>
                <w:color w:val="404040" w:themeColor="text1" w:themeTint="BF"/>
                <w:sz w:val="28"/>
                <w:szCs w:val="24"/>
              </w:rPr>
            </w:pPr>
            <w:r w:rsidRPr="00637718">
              <w:rPr>
                <w:rFonts w:ascii="Times New Roman" w:hAnsi="Times New Roman" w:cs="Helvetica"/>
                <w:b/>
                <w:bCs/>
                <w:color w:val="404040" w:themeColor="text1" w:themeTint="BF"/>
                <w:sz w:val="28"/>
                <w:szCs w:val="24"/>
              </w:rPr>
              <w:t>TRANSLATION</w:t>
            </w:r>
          </w:p>
        </w:tc>
      </w:tr>
      <w:tr w:rsidR="00637718" w:rsidTr="00637718">
        <w:tc>
          <w:tcPr>
            <w:tcW w:w="4621" w:type="dxa"/>
          </w:tcPr>
          <w:p w:rsidR="00637718" w:rsidRDefault="00637718" w:rsidP="00BC07E8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  <w:r w:rsidRPr="002833F8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HEADLINE</w:t>
            </w:r>
            <w:r w:rsidR="00491D75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:</w:t>
            </w:r>
            <w:r w:rsidRPr="002833F8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 </w:t>
            </w:r>
            <w:del w:id="0" w:author="Gyula Szathmary (GSZ)" w:date="2015-09-23T15:06:00Z">
              <w:r w:rsidDel="00491D75">
                <w:rPr>
                  <w:rFonts w:ascii="Times New Roman" w:hAnsi="Times New Roman" w:cs="Helvetica"/>
                  <w:bCs/>
                  <w:color w:val="404040" w:themeColor="text1" w:themeTint="BF"/>
                  <w:sz w:val="28"/>
                  <w:szCs w:val="24"/>
                </w:rPr>
                <w:delText xml:space="preserve">The </w:delText>
              </w:r>
            </w:del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Fear </w:t>
            </w:r>
            <w:del w:id="1" w:author="Martin O'Rourke (MO)" w:date="2015-09-24T12:36:00Z">
              <w:r w:rsidDel="00BC07E8">
                <w:rPr>
                  <w:rFonts w:ascii="Times New Roman" w:hAnsi="Times New Roman" w:cs="Helvetica"/>
                  <w:bCs/>
                  <w:color w:val="404040" w:themeColor="text1" w:themeTint="BF"/>
                  <w:sz w:val="28"/>
                  <w:szCs w:val="24"/>
                </w:rPr>
                <w:delText>F</w:delText>
              </w:r>
            </w:del>
            <w:ins w:id="2" w:author="Martin O'Rourke (MO)" w:date="2015-09-24T12:36:00Z">
              <w:r w:rsidR="00BC07E8">
                <w:rPr>
                  <w:rFonts w:ascii="Times New Roman" w:hAnsi="Times New Roman" w:cs="Helvetica"/>
                  <w:bCs/>
                  <w:color w:val="404040" w:themeColor="text1" w:themeTint="BF"/>
                  <w:sz w:val="28"/>
                  <w:szCs w:val="24"/>
                </w:rPr>
                <w:t>f</w:t>
              </w:r>
            </w:ins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actor</w:t>
            </w: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  <w:r w:rsidRPr="002833F8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AUTHOR Simon Fasdal</w:t>
            </w: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  <w:r w:rsidRPr="002833F8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INTRO </w:t>
            </w:r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As predicted, fear infected the markets during Q3 and remains a force to be reckoned with as we stand on the cusp of Q4. But make no </w:t>
            </w:r>
            <w:proofErr w:type="gramStart"/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mistake,</w:t>
            </w:r>
            <w:proofErr w:type="gramEnd"/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 this is also the flux point where opportunity begins to knock.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>PULL QUOTE</w:t>
            </w:r>
            <w: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  <w:t xml:space="preserve"> “The </w:t>
            </w:r>
            <w:r>
              <w:rPr>
                <w:rFonts w:ascii="Times New Roman" w:hAnsi="Times New Roman"/>
                <w:sz w:val="28"/>
              </w:rPr>
              <w:t>f</w:t>
            </w:r>
            <w:r w:rsidRPr="002833F8">
              <w:rPr>
                <w:rFonts w:ascii="Times New Roman" w:hAnsi="Times New Roman"/>
                <w:sz w:val="28"/>
              </w:rPr>
              <w:t>ocus is back on governments, and promises versus reality</w:t>
            </w:r>
            <w:r>
              <w:rPr>
                <w:rFonts w:ascii="Times New Roman" w:hAnsi="Times New Roman"/>
                <w:sz w:val="28"/>
              </w:rPr>
              <w:t>.”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del w:id="3" w:author="Martin O'Rourke (MO)" w:date="2015-09-24T12:38:00Z">
              <w:r w:rsidRPr="002833F8" w:rsidDel="00BC07E8">
                <w:rPr>
                  <w:rFonts w:ascii="Times New Roman" w:hAnsi="Times New Roman"/>
                  <w:b/>
                  <w:sz w:val="28"/>
                </w:rPr>
                <w:delText xml:space="preserve">The dimming of the light makes the </w:delText>
              </w:r>
            </w:del>
            <w:ins w:id="4" w:author="Martin O'Rourke (MO)" w:date="2015-09-24T12:38:00Z">
              <w:r w:rsidR="00BC07E8">
                <w:rPr>
                  <w:rFonts w:ascii="Times New Roman" w:hAnsi="Times New Roman"/>
                  <w:b/>
                  <w:sz w:val="28"/>
                </w:rPr>
                <w:t xml:space="preserve">Clearer </w:t>
              </w:r>
            </w:ins>
            <w:r w:rsidRPr="002833F8">
              <w:rPr>
                <w:rFonts w:ascii="Times New Roman" w:hAnsi="Times New Roman"/>
                <w:b/>
                <w:sz w:val="28"/>
              </w:rPr>
              <w:t xml:space="preserve">picture </w:t>
            </w:r>
            <w:del w:id="5" w:author="Martin O'Rourke (MO)" w:date="2015-09-24T12:38:00Z">
              <w:r w:rsidRPr="002833F8" w:rsidDel="00BC07E8">
                <w:rPr>
                  <w:rFonts w:ascii="Times New Roman" w:hAnsi="Times New Roman"/>
                  <w:b/>
                  <w:sz w:val="28"/>
                </w:rPr>
                <w:delText>clearer</w:delText>
              </w:r>
            </w:del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 xml:space="preserve">Our view at the cusp of Q3 was that we could see a </w:t>
            </w:r>
            <w:proofErr w:type="spellStart"/>
            <w:r w:rsidRPr="002833F8">
              <w:rPr>
                <w:rFonts w:ascii="Times New Roman" w:hAnsi="Times New Roman"/>
                <w:sz w:val="28"/>
              </w:rPr>
              <w:t>buildup</w:t>
            </w:r>
            <w:proofErr w:type="spellEnd"/>
            <w:r w:rsidRPr="002833F8">
              <w:rPr>
                <w:rFonts w:ascii="Times New Roman" w:hAnsi="Times New Roman"/>
                <w:sz w:val="28"/>
              </w:rPr>
              <w:t xml:space="preserve"> of excessive fear, geopolitical risk factors and less risk appetite, especially for emerging market bonds. We highlighted that investors could exploit this excessive fear at a given point – probably after the first US rate hike. 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>Indeed, markets have entered a mode of fear, igniting a broa</w:t>
            </w:r>
            <w:r>
              <w:rPr>
                <w:rFonts w:ascii="Times New Roman" w:hAnsi="Times New Roman"/>
                <w:sz w:val="28"/>
              </w:rPr>
              <w:t>d based risk-</w:t>
            </w:r>
            <w:r w:rsidRPr="002833F8">
              <w:rPr>
                <w:rFonts w:ascii="Times New Roman" w:hAnsi="Times New Roman"/>
                <w:sz w:val="28"/>
              </w:rPr>
              <w:t xml:space="preserve">off sentiment for emerging markets </w:t>
            </w:r>
            <w:r>
              <w:rPr>
                <w:rFonts w:ascii="Times New Roman" w:hAnsi="Times New Roman"/>
                <w:sz w:val="28"/>
              </w:rPr>
              <w:t xml:space="preserve">over </w:t>
            </w:r>
            <w:r w:rsidRPr="002833F8">
              <w:rPr>
                <w:rFonts w:ascii="Times New Roman" w:hAnsi="Times New Roman"/>
                <w:sz w:val="28"/>
              </w:rPr>
              <w:t>the last three month</w:t>
            </w:r>
            <w:r>
              <w:rPr>
                <w:rFonts w:ascii="Times New Roman" w:hAnsi="Times New Roman"/>
                <w:sz w:val="28"/>
              </w:rPr>
              <w:t>s</w:t>
            </w:r>
            <w:r w:rsidRPr="002833F8">
              <w:rPr>
                <w:rFonts w:ascii="Times New Roman" w:hAnsi="Times New Roman"/>
                <w:sz w:val="28"/>
              </w:rPr>
              <w:t xml:space="preserve"> </w:t>
            </w:r>
            <w:r w:rsidRPr="002833F8">
              <w:rPr>
                <w:rFonts w:ascii="Times New Roman" w:hAnsi="Times New Roman"/>
                <w:sz w:val="28"/>
              </w:rPr>
              <w:softHyphen/>
              <w:t>– for stocks, bonds and especially currencies. There is indeed cause</w:t>
            </w:r>
            <w:r>
              <w:rPr>
                <w:rFonts w:ascii="Times New Roman" w:hAnsi="Times New Roman"/>
                <w:sz w:val="28"/>
              </w:rPr>
              <w:t xml:space="preserve"> for concern; f</w:t>
            </w:r>
            <w:r w:rsidRPr="002833F8">
              <w:rPr>
                <w:rFonts w:ascii="Times New Roman" w:hAnsi="Times New Roman"/>
                <w:sz w:val="28"/>
              </w:rPr>
              <w:t>inancial imbalances are p</w:t>
            </w:r>
            <w:r>
              <w:rPr>
                <w:rFonts w:ascii="Times New Roman" w:hAnsi="Times New Roman"/>
                <w:sz w:val="28"/>
              </w:rPr>
              <w:t>resent, the many years of a low-</w:t>
            </w:r>
            <w:r w:rsidRPr="002833F8">
              <w:rPr>
                <w:rFonts w:ascii="Times New Roman" w:hAnsi="Times New Roman"/>
                <w:sz w:val="28"/>
              </w:rPr>
              <w:t xml:space="preserve">yield environment </w:t>
            </w:r>
            <w:r>
              <w:rPr>
                <w:rFonts w:ascii="Times New Roman" w:hAnsi="Times New Roman"/>
                <w:sz w:val="28"/>
              </w:rPr>
              <w:t>has</w:t>
            </w:r>
            <w:r w:rsidRPr="002833F8">
              <w:rPr>
                <w:rFonts w:ascii="Times New Roman" w:hAnsi="Times New Roman"/>
                <w:sz w:val="28"/>
              </w:rPr>
              <w:t xml:space="preserve"> fed t</w:t>
            </w:r>
            <w:r>
              <w:rPr>
                <w:rFonts w:ascii="Times New Roman" w:hAnsi="Times New Roman"/>
                <w:sz w:val="28"/>
              </w:rPr>
              <w:t>he most popular acronyms for EM –</w:t>
            </w:r>
            <w:r w:rsidRPr="002833F8">
              <w:rPr>
                <w:rFonts w:ascii="Times New Roman" w:hAnsi="Times New Roman"/>
                <w:sz w:val="28"/>
              </w:rPr>
              <w:t xml:space="preserve"> BRICS, MINTS or Next 11</w:t>
            </w:r>
            <w:r>
              <w:rPr>
                <w:rFonts w:ascii="Times New Roman" w:hAnsi="Times New Roman"/>
                <w:sz w:val="28"/>
              </w:rPr>
              <w:t xml:space="preserve"> –</w:t>
            </w:r>
            <w:r w:rsidRPr="002833F8">
              <w:rPr>
                <w:rFonts w:ascii="Times New Roman" w:hAnsi="Times New Roman"/>
                <w:sz w:val="28"/>
              </w:rPr>
              <w:t xml:space="preserve"> with substantial inbound capital flows, fuelling multi-year growth parties in most of the these countries. 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 xml:space="preserve">And then at some point the party is over. The ordinary resumes and for EM one saying is particularly apt: </w:t>
            </w:r>
            <w:r>
              <w:rPr>
                <w:rFonts w:ascii="Times New Roman" w:hAnsi="Times New Roman"/>
                <w:sz w:val="28"/>
              </w:rPr>
              <w:lastRenderedPageBreak/>
              <w:t>“</w:t>
            </w:r>
            <w:r w:rsidRPr="002833F8">
              <w:rPr>
                <w:rFonts w:ascii="Times New Roman" w:hAnsi="Times New Roman"/>
                <w:sz w:val="28"/>
              </w:rPr>
              <w:t>The dimming of the light makes the picture clearer</w:t>
            </w:r>
            <w:r>
              <w:rPr>
                <w:rFonts w:ascii="Times New Roman" w:hAnsi="Times New Roman"/>
                <w:sz w:val="28"/>
              </w:rPr>
              <w:t>”</w:t>
            </w:r>
            <w:r w:rsidRPr="002833F8">
              <w:rPr>
                <w:rFonts w:ascii="Times New Roman" w:hAnsi="Times New Roman"/>
                <w:sz w:val="28"/>
              </w:rPr>
              <w:t>. Double-digit growth rates have disappeared and been replaced by the an</w:t>
            </w:r>
            <w:r>
              <w:rPr>
                <w:rFonts w:ascii="Times New Roman" w:hAnsi="Times New Roman"/>
                <w:sz w:val="28"/>
              </w:rPr>
              <w:t>a</w:t>
            </w:r>
            <w:r w:rsidRPr="002833F8">
              <w:rPr>
                <w:rFonts w:ascii="Times New Roman" w:hAnsi="Times New Roman"/>
                <w:sz w:val="28"/>
              </w:rPr>
              <w:t xml:space="preserve">emic growth rates mostly seen in the Eurozone for a decade. </w:t>
            </w:r>
            <w:r>
              <w:rPr>
                <w:rFonts w:ascii="Times New Roman" w:hAnsi="Times New Roman"/>
                <w:sz w:val="28"/>
              </w:rPr>
              <w:t>The f</w:t>
            </w:r>
            <w:r w:rsidRPr="002833F8">
              <w:rPr>
                <w:rFonts w:ascii="Times New Roman" w:hAnsi="Times New Roman"/>
                <w:sz w:val="28"/>
              </w:rPr>
              <w:t xml:space="preserve">ocus is back on governments, and promises versus reality. 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Default="00637718" w:rsidP="00637718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lastRenderedPageBreak/>
              <w:t>Opportunity knocks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Against</w:t>
            </w:r>
            <w:r w:rsidRPr="002833F8">
              <w:rPr>
                <w:rFonts w:ascii="Times New Roman" w:hAnsi="Times New Roman"/>
                <w:sz w:val="28"/>
              </w:rPr>
              <w:t xml:space="preserve"> this backdrop, it is easy to see why EM </w:t>
            </w:r>
            <w:proofErr w:type="gramStart"/>
            <w:r w:rsidRPr="002833F8">
              <w:rPr>
                <w:rFonts w:ascii="Times New Roman" w:hAnsi="Times New Roman"/>
                <w:sz w:val="28"/>
              </w:rPr>
              <w:t>have</w:t>
            </w:r>
            <w:proofErr w:type="gramEnd"/>
            <w:r w:rsidRPr="002833F8">
              <w:rPr>
                <w:rFonts w:ascii="Times New Roman" w:hAnsi="Times New Roman"/>
                <w:sz w:val="28"/>
              </w:rPr>
              <w:t xml:space="preserve"> been under severe pressure</w:t>
            </w:r>
            <w:r>
              <w:rPr>
                <w:rFonts w:ascii="Times New Roman" w:hAnsi="Times New Roman"/>
                <w:sz w:val="28"/>
              </w:rPr>
              <w:t>, and also why the media has made such an issue of their predicament</w:t>
            </w:r>
            <w:r w:rsidRPr="002833F8"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Indeed, this media focus has sent</w:t>
            </w:r>
            <w:r w:rsidRPr="002833F8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emerging market bond yields into</w:t>
            </w:r>
            <w:r w:rsidRPr="002833F8">
              <w:rPr>
                <w:rFonts w:ascii="Times New Roman" w:hAnsi="Times New Roman"/>
                <w:sz w:val="28"/>
              </w:rPr>
              <w:t xml:space="preserve"> high orbit</w:t>
            </w:r>
            <w:r>
              <w:rPr>
                <w:rFonts w:ascii="Times New Roman" w:hAnsi="Times New Roman"/>
                <w:sz w:val="28"/>
              </w:rPr>
              <w:t>, way</w:t>
            </w:r>
            <w:r w:rsidRPr="002833F8">
              <w:rPr>
                <w:rFonts w:ascii="Times New Roman" w:hAnsi="Times New Roman"/>
                <w:sz w:val="28"/>
              </w:rPr>
              <w:t xml:space="preserve"> above the general low</w:t>
            </w:r>
            <w:ins w:id="6" w:author="Martin O'Rourke (MO)" w:date="2015-09-24T12:40:00Z">
              <w:r w:rsidR="00BC07E8">
                <w:rPr>
                  <w:rFonts w:ascii="Times New Roman" w:hAnsi="Times New Roman"/>
                  <w:sz w:val="28"/>
                </w:rPr>
                <w:t>-</w:t>
              </w:r>
            </w:ins>
            <w:del w:id="7" w:author="Martin O'Rourke (MO)" w:date="2015-09-24T12:40:00Z">
              <w:r w:rsidRPr="002833F8" w:rsidDel="00BC07E8">
                <w:rPr>
                  <w:rFonts w:ascii="Times New Roman" w:hAnsi="Times New Roman"/>
                  <w:sz w:val="28"/>
                </w:rPr>
                <w:delText xml:space="preserve"> </w:delText>
              </w:r>
            </w:del>
            <w:r w:rsidRPr="002833F8">
              <w:rPr>
                <w:rFonts w:ascii="Times New Roman" w:hAnsi="Times New Roman"/>
                <w:sz w:val="28"/>
              </w:rPr>
              <w:t>yield environment.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But we have several reasons to believe that</w:t>
            </w:r>
            <w:r w:rsidRPr="002833F8">
              <w:rPr>
                <w:rFonts w:ascii="Times New Roman" w:hAnsi="Times New Roman"/>
                <w:sz w:val="28"/>
              </w:rPr>
              <w:t xml:space="preserve"> this is where we believe the </w:t>
            </w:r>
            <w:r>
              <w:rPr>
                <w:rFonts w:ascii="Times New Roman" w:hAnsi="Times New Roman"/>
                <w:sz w:val="28"/>
              </w:rPr>
              <w:t>road to</w:t>
            </w:r>
            <w:r w:rsidRPr="002833F8">
              <w:rPr>
                <w:rFonts w:ascii="Times New Roman" w:hAnsi="Times New Roman"/>
                <w:sz w:val="28"/>
              </w:rPr>
              <w:t xml:space="preserve"> opportunit</w:t>
            </w:r>
            <w:r>
              <w:rPr>
                <w:rFonts w:ascii="Times New Roman" w:hAnsi="Times New Roman"/>
                <w:sz w:val="28"/>
              </w:rPr>
              <w:t>y</w:t>
            </w:r>
            <w:r w:rsidRPr="002833F8">
              <w:rPr>
                <w:rFonts w:ascii="Times New Roman" w:hAnsi="Times New Roman"/>
                <w:sz w:val="28"/>
              </w:rPr>
              <w:t xml:space="preserve"> begins.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 xml:space="preserve">First of all, </w:t>
            </w:r>
            <w:r>
              <w:rPr>
                <w:rFonts w:ascii="Times New Roman" w:hAnsi="Times New Roman"/>
                <w:sz w:val="28"/>
              </w:rPr>
              <w:t>the overall rotation away from e</w:t>
            </w:r>
            <w:r w:rsidRPr="002833F8">
              <w:rPr>
                <w:rFonts w:ascii="Times New Roman" w:hAnsi="Times New Roman"/>
                <w:sz w:val="28"/>
              </w:rPr>
              <w:t>merging</w:t>
            </w:r>
            <w:ins w:id="8" w:author="Martin O'Rourke (MO)" w:date="2015-09-24T12:40:00Z">
              <w:r w:rsidR="00BC07E8">
                <w:rPr>
                  <w:rFonts w:ascii="Times New Roman" w:hAnsi="Times New Roman"/>
                  <w:sz w:val="28"/>
                </w:rPr>
                <w:t xml:space="preserve">- </w:t>
              </w:r>
            </w:ins>
            <w:del w:id="9" w:author="Martin O'Rourke (MO)" w:date="2015-09-24T12:40:00Z">
              <w:r w:rsidRPr="002833F8" w:rsidDel="00BC07E8">
                <w:rPr>
                  <w:rFonts w:ascii="Times New Roman" w:hAnsi="Times New Roman"/>
                  <w:sz w:val="28"/>
                </w:rPr>
                <w:delText xml:space="preserve"> </w:delText>
              </w:r>
            </w:del>
            <w:r w:rsidRPr="002833F8">
              <w:rPr>
                <w:rFonts w:ascii="Times New Roman" w:hAnsi="Times New Roman"/>
                <w:sz w:val="28"/>
              </w:rPr>
              <w:t xml:space="preserve">market assets </w:t>
            </w:r>
            <w:r>
              <w:rPr>
                <w:rFonts w:ascii="Times New Roman" w:hAnsi="Times New Roman"/>
                <w:sz w:val="28"/>
              </w:rPr>
              <w:t>has</w:t>
            </w:r>
            <w:r w:rsidRPr="002833F8">
              <w:rPr>
                <w:rFonts w:ascii="Times New Roman" w:hAnsi="Times New Roman"/>
                <w:sz w:val="28"/>
              </w:rPr>
              <w:t xml:space="preserve"> increased the yield difference between developed markets and emerging markets significantly.  In general</w:t>
            </w:r>
            <w:r>
              <w:rPr>
                <w:rFonts w:ascii="Times New Roman" w:hAnsi="Times New Roman"/>
                <w:sz w:val="28"/>
              </w:rPr>
              <w:t>,</w:t>
            </w:r>
            <w:r w:rsidRPr="002833F8">
              <w:rPr>
                <w:rFonts w:ascii="Times New Roman" w:hAnsi="Times New Roman"/>
                <w:sz w:val="28"/>
              </w:rPr>
              <w:t xml:space="preserve"> we find emerging market bonds (both government and corp</w:t>
            </w:r>
            <w:r>
              <w:rPr>
                <w:rFonts w:ascii="Times New Roman" w:hAnsi="Times New Roman"/>
                <w:sz w:val="28"/>
              </w:rPr>
              <w:t>orates) trading at better risk/r</w:t>
            </w:r>
            <w:r w:rsidRPr="002833F8">
              <w:rPr>
                <w:rFonts w:ascii="Times New Roman" w:hAnsi="Times New Roman"/>
                <w:sz w:val="28"/>
              </w:rPr>
              <w:t xml:space="preserve">ewards than compared to </w:t>
            </w:r>
            <w:r>
              <w:rPr>
                <w:rFonts w:ascii="Times New Roman" w:hAnsi="Times New Roman"/>
                <w:sz w:val="28"/>
              </w:rPr>
              <w:t>their developed market counterparts</w:t>
            </w:r>
            <w:r w:rsidRPr="002833F8">
              <w:rPr>
                <w:rFonts w:ascii="Times New Roman" w:hAnsi="Times New Roman"/>
                <w:sz w:val="28"/>
              </w:rPr>
              <w:t>. Especially when considering previous higher</w:t>
            </w:r>
            <w:r>
              <w:rPr>
                <w:rFonts w:ascii="Times New Roman" w:hAnsi="Times New Roman"/>
                <w:sz w:val="28"/>
              </w:rPr>
              <w:t>-</w:t>
            </w:r>
            <w:r w:rsidRPr="002833F8">
              <w:rPr>
                <w:rFonts w:ascii="Times New Roman" w:hAnsi="Times New Roman"/>
                <w:sz w:val="28"/>
              </w:rPr>
              <w:t xml:space="preserve">yielding segments of US and Europe, which have contracted on the back of substantial </w:t>
            </w:r>
            <w:r>
              <w:rPr>
                <w:rFonts w:ascii="Times New Roman" w:hAnsi="Times New Roman"/>
                <w:sz w:val="28"/>
              </w:rPr>
              <w:t>quantitative easing</w:t>
            </w:r>
            <w:r w:rsidRPr="002833F8">
              <w:rPr>
                <w:rFonts w:ascii="Times New Roman" w:hAnsi="Times New Roman"/>
                <w:sz w:val="28"/>
              </w:rPr>
              <w:t xml:space="preserve"> to levels where it is questionable if the risk premium express</w:t>
            </w:r>
            <w:r>
              <w:rPr>
                <w:rFonts w:ascii="Times New Roman" w:hAnsi="Times New Roman"/>
                <w:sz w:val="28"/>
              </w:rPr>
              <w:t>es</w:t>
            </w:r>
            <w:r w:rsidRPr="002833F8">
              <w:rPr>
                <w:rFonts w:ascii="Times New Roman" w:hAnsi="Times New Roman"/>
                <w:sz w:val="28"/>
              </w:rPr>
              <w:t xml:space="preserve"> the entire risk. 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>To view this in a measurable way, a sample of US</w:t>
            </w:r>
            <w:r>
              <w:rPr>
                <w:rFonts w:ascii="Times New Roman" w:hAnsi="Times New Roman"/>
                <w:sz w:val="28"/>
              </w:rPr>
              <w:t>D-</w:t>
            </w:r>
            <w:r w:rsidRPr="002833F8">
              <w:rPr>
                <w:rFonts w:ascii="Times New Roman" w:hAnsi="Times New Roman"/>
                <w:sz w:val="28"/>
              </w:rPr>
              <w:t>denominated emerging market bonds ha</w:t>
            </w:r>
            <w:ins w:id="10" w:author="Martin O'Rourke (MO)" w:date="2015-09-24T12:41:00Z">
              <w:r w:rsidR="00BC07E8">
                <w:rPr>
                  <w:rFonts w:ascii="Times New Roman" w:hAnsi="Times New Roman"/>
                  <w:sz w:val="28"/>
                </w:rPr>
                <w:t>s</w:t>
              </w:r>
            </w:ins>
            <w:del w:id="11" w:author="Martin O'Rourke (MO)" w:date="2015-09-24T12:41:00Z">
              <w:r w:rsidRPr="002833F8" w:rsidDel="00BC07E8">
                <w:rPr>
                  <w:rFonts w:ascii="Times New Roman" w:hAnsi="Times New Roman"/>
                  <w:sz w:val="28"/>
                </w:rPr>
                <w:delText>ve</w:delText>
              </w:r>
            </w:del>
            <w:r w:rsidRPr="002833F8">
              <w:rPr>
                <w:rFonts w:ascii="Times New Roman" w:hAnsi="Times New Roman"/>
                <w:sz w:val="28"/>
              </w:rPr>
              <w:t xml:space="preserve"> a high premium </w:t>
            </w:r>
            <w:r w:rsidRPr="002833F8">
              <w:rPr>
                <w:rFonts w:ascii="Times New Roman" w:hAnsi="Times New Roman"/>
                <w:sz w:val="28"/>
              </w:rPr>
              <w:lastRenderedPageBreak/>
              <w:t>per risk unit compared to peers. This risk is there for a reason</w:t>
            </w:r>
            <w:r>
              <w:rPr>
                <w:rFonts w:ascii="Times New Roman" w:hAnsi="Times New Roman"/>
                <w:sz w:val="28"/>
              </w:rPr>
              <w:t>,</w:t>
            </w:r>
            <w:r w:rsidRPr="002833F8">
              <w:rPr>
                <w:rFonts w:ascii="Times New Roman" w:hAnsi="Times New Roman"/>
                <w:sz w:val="28"/>
              </w:rPr>
              <w:t xml:space="preserve"> of </w:t>
            </w:r>
            <w:r>
              <w:rPr>
                <w:rFonts w:ascii="Times New Roman" w:hAnsi="Times New Roman"/>
                <w:sz w:val="28"/>
              </w:rPr>
              <w:t xml:space="preserve">course. </w:t>
            </w:r>
            <w:r w:rsidRPr="002833F8">
              <w:rPr>
                <w:rFonts w:ascii="Times New Roman" w:hAnsi="Times New Roman"/>
                <w:sz w:val="28"/>
              </w:rPr>
              <w:t xml:space="preserve">A combination of sluggish growth and bad politics hits not only the government bonds, but a </w:t>
            </w:r>
            <w:proofErr w:type="spellStart"/>
            <w:r w:rsidRPr="002833F8">
              <w:rPr>
                <w:rFonts w:ascii="Times New Roman" w:hAnsi="Times New Roman"/>
                <w:sz w:val="28"/>
              </w:rPr>
              <w:t>spillover</w:t>
            </w:r>
            <w:proofErr w:type="spellEnd"/>
            <w:r w:rsidRPr="002833F8">
              <w:rPr>
                <w:rFonts w:ascii="Times New Roman" w:hAnsi="Times New Roman"/>
                <w:sz w:val="28"/>
              </w:rPr>
              <w:t xml:space="preserve"> to corporate bonds </w:t>
            </w:r>
            <w:r>
              <w:rPr>
                <w:rFonts w:ascii="Times New Roman" w:hAnsi="Times New Roman"/>
                <w:sz w:val="28"/>
              </w:rPr>
              <w:t>in such</w:t>
            </w:r>
            <w:r w:rsidRPr="002833F8">
              <w:rPr>
                <w:rFonts w:ascii="Times New Roman" w:hAnsi="Times New Roman"/>
                <w:sz w:val="28"/>
              </w:rPr>
              <w:t xml:space="preserve"> countries</w:t>
            </w:r>
            <w:r>
              <w:rPr>
                <w:rFonts w:ascii="Times New Roman" w:hAnsi="Times New Roman"/>
                <w:sz w:val="28"/>
              </w:rPr>
              <w:t xml:space="preserve"> is also typical</w:t>
            </w:r>
            <w:r w:rsidRPr="002833F8">
              <w:rPr>
                <w:rFonts w:ascii="Times New Roman" w:hAnsi="Times New Roman"/>
                <w:sz w:val="28"/>
              </w:rPr>
              <w:t>. In many cases thi</w:t>
            </w:r>
            <w:r>
              <w:rPr>
                <w:rFonts w:ascii="Times New Roman" w:hAnsi="Times New Roman"/>
                <w:sz w:val="28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z w:val="28"/>
              </w:rPr>
              <w:t>spillover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is unjustified and i</w:t>
            </w:r>
            <w:r w:rsidRPr="002833F8">
              <w:rPr>
                <w:rFonts w:ascii="Times New Roman" w:hAnsi="Times New Roman"/>
                <w:sz w:val="28"/>
              </w:rPr>
              <w:t xml:space="preserve">nvestors can find </w:t>
            </w:r>
            <w:r>
              <w:rPr>
                <w:rFonts w:ascii="Times New Roman" w:hAnsi="Times New Roman"/>
                <w:sz w:val="28"/>
              </w:rPr>
              <w:t>opportunities when they pinpoint such discrepancies.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  <w:r w:rsidRPr="002833F8">
              <w:rPr>
                <w:rFonts w:ascii="Times New Roman" w:hAnsi="Times New Roman"/>
                <w:sz w:val="28"/>
              </w:rPr>
              <w:lastRenderedPageBreak/>
              <w:t xml:space="preserve">Second, </w:t>
            </w:r>
            <w:r>
              <w:rPr>
                <w:rFonts w:ascii="Times New Roman" w:hAnsi="Times New Roman"/>
                <w:sz w:val="28"/>
              </w:rPr>
              <w:t>t</w:t>
            </w:r>
            <w:r w:rsidRPr="002833F8">
              <w:rPr>
                <w:rFonts w:ascii="Times New Roman" w:hAnsi="Times New Roman"/>
                <w:sz w:val="28"/>
              </w:rPr>
              <w:t>he lack of growth is playing too big a factor. The very high g</w:t>
            </w:r>
            <w:r>
              <w:rPr>
                <w:rFonts w:ascii="Times New Roman" w:hAnsi="Times New Roman"/>
                <w:sz w:val="28"/>
              </w:rPr>
              <w:t>rowth rates we have seen in EM are</w:t>
            </w:r>
            <w:r w:rsidRPr="002833F8">
              <w:rPr>
                <w:rFonts w:ascii="Times New Roman" w:hAnsi="Times New Roman"/>
                <w:sz w:val="28"/>
              </w:rPr>
              <w:t xml:space="preserve"> unsustainable and </w:t>
            </w:r>
            <w:r>
              <w:rPr>
                <w:rFonts w:ascii="Times New Roman" w:hAnsi="Times New Roman"/>
                <w:sz w:val="28"/>
              </w:rPr>
              <w:t xml:space="preserve">gravity </w:t>
            </w:r>
            <w:r w:rsidRPr="002833F8">
              <w:rPr>
                <w:rFonts w:ascii="Times New Roman" w:hAnsi="Times New Roman"/>
                <w:sz w:val="28"/>
              </w:rPr>
              <w:t>defying in the</w:t>
            </w:r>
            <w:r>
              <w:rPr>
                <w:rFonts w:ascii="Times New Roman" w:hAnsi="Times New Roman"/>
                <w:sz w:val="28"/>
              </w:rPr>
              <w:t xml:space="preserve"> long run. The whole idea with emerging markets is their “e</w:t>
            </w:r>
            <w:r w:rsidRPr="002833F8">
              <w:rPr>
                <w:rFonts w:ascii="Times New Roman" w:hAnsi="Times New Roman"/>
                <w:sz w:val="28"/>
              </w:rPr>
              <w:t xml:space="preserve">merging” into more developed economies.  </w:t>
            </w:r>
            <w:r>
              <w:rPr>
                <w:rFonts w:ascii="Times New Roman" w:hAnsi="Times New Roman"/>
                <w:sz w:val="28"/>
              </w:rPr>
              <w:t>When these markets eventually do evolve</w:t>
            </w:r>
            <w:r w:rsidRPr="002833F8">
              <w:rPr>
                <w:rFonts w:ascii="Times New Roman" w:hAnsi="Times New Roman"/>
                <w:sz w:val="28"/>
              </w:rPr>
              <w:t xml:space="preserve"> we will see growth levels more aligned to developed </w:t>
            </w:r>
            <w:r>
              <w:rPr>
                <w:rFonts w:ascii="Times New Roman" w:hAnsi="Times New Roman"/>
                <w:sz w:val="28"/>
              </w:rPr>
              <w:t>economies. At present, several</w:t>
            </w:r>
            <w:r w:rsidRPr="002833F8">
              <w:rPr>
                <w:rFonts w:ascii="Times New Roman" w:hAnsi="Times New Roman"/>
                <w:sz w:val="28"/>
              </w:rPr>
              <w:t xml:space="preserve"> EM countries</w:t>
            </w:r>
            <w:r>
              <w:rPr>
                <w:rFonts w:ascii="Times New Roman" w:hAnsi="Times New Roman"/>
                <w:sz w:val="28"/>
              </w:rPr>
              <w:t xml:space="preserve"> are troubled </w:t>
            </w:r>
            <w:r w:rsidRPr="002833F8">
              <w:rPr>
                <w:rFonts w:ascii="Times New Roman" w:hAnsi="Times New Roman"/>
                <w:sz w:val="28"/>
              </w:rPr>
              <w:t xml:space="preserve">by negative or close to negative growth (Russia and Brazil for instance), but it is not a given </w:t>
            </w:r>
            <w:r>
              <w:rPr>
                <w:rFonts w:ascii="Times New Roman" w:hAnsi="Times New Roman"/>
                <w:sz w:val="28"/>
              </w:rPr>
              <w:t>that things stay</w:t>
            </w:r>
            <w:r w:rsidRPr="002833F8">
              <w:rPr>
                <w:rFonts w:ascii="Times New Roman" w:hAnsi="Times New Roman"/>
                <w:sz w:val="28"/>
              </w:rPr>
              <w:t xml:space="preserve"> this way.</w:t>
            </w: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Third, t</w:t>
            </w:r>
            <w:r w:rsidRPr="002833F8">
              <w:rPr>
                <w:rFonts w:ascii="Times New Roman" w:hAnsi="Times New Roman"/>
                <w:sz w:val="28"/>
              </w:rPr>
              <w:t>he EM fear over lower commodity prices is exag</w:t>
            </w:r>
            <w:r>
              <w:rPr>
                <w:rFonts w:ascii="Times New Roman" w:hAnsi="Times New Roman"/>
                <w:sz w:val="28"/>
              </w:rPr>
              <w:t>g</w:t>
            </w:r>
            <w:r w:rsidRPr="002833F8">
              <w:rPr>
                <w:rFonts w:ascii="Times New Roman" w:hAnsi="Times New Roman"/>
                <w:sz w:val="28"/>
              </w:rPr>
              <w:t>era</w:t>
            </w:r>
            <w:r>
              <w:rPr>
                <w:rFonts w:ascii="Times New Roman" w:hAnsi="Times New Roman"/>
                <w:sz w:val="28"/>
              </w:rPr>
              <w:t xml:space="preserve">ted. Besides Russia, Venezuela, and </w:t>
            </w:r>
            <w:r w:rsidRPr="002833F8">
              <w:rPr>
                <w:rFonts w:ascii="Times New Roman" w:hAnsi="Times New Roman"/>
                <w:sz w:val="28"/>
              </w:rPr>
              <w:t>Nigeria</w:t>
            </w:r>
            <w:r>
              <w:rPr>
                <w:rFonts w:ascii="Times New Roman" w:hAnsi="Times New Roman"/>
                <w:sz w:val="28"/>
              </w:rPr>
              <w:t>,</w:t>
            </w:r>
            <w:r w:rsidRPr="002833F8">
              <w:rPr>
                <w:rFonts w:ascii="Times New Roman" w:hAnsi="Times New Roman"/>
                <w:sz w:val="28"/>
              </w:rPr>
              <w:t xml:space="preserve"> which have government spending hugely depend</w:t>
            </w:r>
            <w:r>
              <w:rPr>
                <w:rFonts w:ascii="Times New Roman" w:hAnsi="Times New Roman"/>
                <w:sz w:val="28"/>
              </w:rPr>
              <w:t>ent</w:t>
            </w:r>
            <w:r w:rsidRPr="002833F8">
              <w:rPr>
                <w:rFonts w:ascii="Times New Roman" w:hAnsi="Times New Roman"/>
                <w:sz w:val="28"/>
              </w:rPr>
              <w:t xml:space="preserve"> on a high oil price, most EM countries are less vulnerable to oil price drops than the present fear express</w:t>
            </w:r>
            <w:r>
              <w:rPr>
                <w:rFonts w:ascii="Times New Roman" w:hAnsi="Times New Roman"/>
                <w:sz w:val="28"/>
              </w:rPr>
              <w:t>es. These other EM countries a</w:t>
            </w:r>
            <w:ins w:id="12" w:author="Martin O'Rourke (MO)" w:date="2015-09-24T12:42:00Z">
              <w:r w:rsidR="00BC07E8">
                <w:rPr>
                  <w:rFonts w:ascii="Times New Roman" w:hAnsi="Times New Roman"/>
                  <w:sz w:val="28"/>
                </w:rPr>
                <w:t>re</w:t>
              </w:r>
            </w:ins>
            <w:del w:id="13" w:author="Martin O'Rourke (MO)" w:date="2015-09-24T12:42:00Z">
              <w:r w:rsidDel="00BC07E8">
                <w:rPr>
                  <w:rFonts w:ascii="Times New Roman" w:hAnsi="Times New Roman"/>
                  <w:sz w:val="28"/>
                </w:rPr>
                <w:delText>nd</w:delText>
              </w:r>
            </w:del>
            <w:r>
              <w:rPr>
                <w:rFonts w:ascii="Times New Roman" w:hAnsi="Times New Roman"/>
                <w:sz w:val="28"/>
              </w:rPr>
              <w:t xml:space="preserve"> normally more dependent o</w:t>
            </w:r>
            <w:r w:rsidRPr="002833F8">
              <w:rPr>
                <w:rFonts w:ascii="Times New Roman" w:hAnsi="Times New Roman"/>
                <w:sz w:val="28"/>
              </w:rPr>
              <w:t xml:space="preserve">n other </w:t>
            </w:r>
            <w:r>
              <w:rPr>
                <w:rFonts w:ascii="Times New Roman" w:hAnsi="Times New Roman"/>
                <w:sz w:val="28"/>
              </w:rPr>
              <w:t>commodity prices (for instance i</w:t>
            </w:r>
            <w:r w:rsidRPr="002833F8">
              <w:rPr>
                <w:rFonts w:ascii="Times New Roman" w:hAnsi="Times New Roman"/>
                <w:sz w:val="28"/>
              </w:rPr>
              <w:t xml:space="preserve">ron ore </w:t>
            </w:r>
            <w:r>
              <w:rPr>
                <w:rFonts w:ascii="Times New Roman" w:hAnsi="Times New Roman"/>
                <w:sz w:val="28"/>
              </w:rPr>
              <w:t>in the case of Brazil)</w:t>
            </w:r>
            <w:r w:rsidRPr="002833F8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that</w:t>
            </w:r>
            <w:r w:rsidRPr="002833F8">
              <w:rPr>
                <w:rFonts w:ascii="Times New Roman" w:hAnsi="Times New Roman"/>
                <w:sz w:val="28"/>
              </w:rPr>
              <w:t xml:space="preserve"> often have a less dramatic impact on the overall economy than sudden oil price drops.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  <w:tr w:rsidR="00637718" w:rsidTr="00637718">
        <w:tc>
          <w:tcPr>
            <w:tcW w:w="4621" w:type="dxa"/>
          </w:tcPr>
          <w:p w:rsidR="00637718" w:rsidRPr="002833F8" w:rsidRDefault="00637718" w:rsidP="00637718">
            <w:pPr>
              <w:rPr>
                <w:rFonts w:ascii="Times New Roman" w:hAnsi="Times New Roman"/>
                <w:sz w:val="28"/>
              </w:rPr>
            </w:pPr>
            <w:r w:rsidRPr="002833F8">
              <w:rPr>
                <w:rFonts w:ascii="Times New Roman" w:hAnsi="Times New Roman"/>
                <w:sz w:val="28"/>
              </w:rPr>
              <w:t xml:space="preserve">Finally, the </w:t>
            </w:r>
            <w:r>
              <w:rPr>
                <w:rFonts w:ascii="Times New Roman" w:hAnsi="Times New Roman"/>
                <w:sz w:val="28"/>
              </w:rPr>
              <w:t>EM difficulties are linked</w:t>
            </w:r>
            <w:r w:rsidRPr="002833F8">
              <w:rPr>
                <w:rFonts w:ascii="Times New Roman" w:hAnsi="Times New Roman"/>
                <w:sz w:val="28"/>
              </w:rPr>
              <w:t xml:space="preserve"> to the fear of higher yields ignited by a </w:t>
            </w:r>
            <w:r w:rsidRPr="002833F8">
              <w:rPr>
                <w:rFonts w:ascii="Times New Roman" w:hAnsi="Times New Roman"/>
                <w:sz w:val="28"/>
              </w:rPr>
              <w:lastRenderedPageBreak/>
              <w:t>quite aggressive se</w:t>
            </w:r>
            <w:r>
              <w:rPr>
                <w:rFonts w:ascii="Times New Roman" w:hAnsi="Times New Roman"/>
                <w:sz w:val="28"/>
              </w:rPr>
              <w:t>ries of rate hikes by the US F</w:t>
            </w:r>
            <w:r w:rsidRPr="002833F8">
              <w:rPr>
                <w:rFonts w:ascii="Times New Roman" w:hAnsi="Times New Roman"/>
                <w:sz w:val="28"/>
              </w:rPr>
              <w:t>ed</w:t>
            </w:r>
            <w:r>
              <w:rPr>
                <w:rFonts w:ascii="Times New Roman" w:hAnsi="Times New Roman"/>
                <w:sz w:val="28"/>
              </w:rPr>
              <w:t>eral Reserve</w:t>
            </w:r>
            <w:r w:rsidRPr="002833F8">
              <w:rPr>
                <w:rFonts w:ascii="Times New Roman" w:hAnsi="Times New Roman"/>
                <w:sz w:val="28"/>
              </w:rPr>
              <w:t xml:space="preserve">. As you read these lines, I think </w:t>
            </w:r>
            <w:r>
              <w:rPr>
                <w:rFonts w:ascii="Times New Roman" w:hAnsi="Times New Roman"/>
                <w:sz w:val="28"/>
              </w:rPr>
              <w:t xml:space="preserve">the market is slowly realising that </w:t>
            </w:r>
            <w:ins w:id="14" w:author="Martin O'Rourke (MO)" w:date="2015-09-24T12:42:00Z">
              <w:r w:rsidR="00BC07E8">
                <w:rPr>
                  <w:rFonts w:ascii="Times New Roman" w:hAnsi="Times New Roman"/>
                  <w:sz w:val="28"/>
                </w:rPr>
                <w:t xml:space="preserve">the </w:t>
              </w:r>
            </w:ins>
            <w:r>
              <w:rPr>
                <w:rFonts w:ascii="Times New Roman" w:hAnsi="Times New Roman"/>
                <w:sz w:val="28"/>
              </w:rPr>
              <w:t>Fed</w:t>
            </w:r>
            <w:r w:rsidRPr="002833F8">
              <w:rPr>
                <w:rFonts w:ascii="Times New Roman" w:hAnsi="Times New Roman"/>
                <w:sz w:val="28"/>
              </w:rPr>
              <w:t xml:space="preserve"> would have hiked in September if there were </w:t>
            </w:r>
            <w:r w:rsidRPr="00D743AC">
              <w:rPr>
                <w:rFonts w:ascii="Times New Roman" w:hAnsi="Times New Roman"/>
                <w:i/>
                <w:sz w:val="28"/>
              </w:rPr>
              <w:t>any</w:t>
            </w:r>
            <w:r w:rsidRPr="002833F8">
              <w:rPr>
                <w:rFonts w:ascii="Times New Roman" w:hAnsi="Times New Roman"/>
                <w:sz w:val="28"/>
              </w:rPr>
              <w:t xml:space="preserve"> reason to hike, and </w:t>
            </w:r>
            <w:r>
              <w:rPr>
                <w:rFonts w:ascii="Times New Roman" w:hAnsi="Times New Roman"/>
                <w:sz w:val="28"/>
              </w:rPr>
              <w:t>it did not. In our view, every F</w:t>
            </w:r>
            <w:r w:rsidRPr="002833F8">
              <w:rPr>
                <w:rFonts w:ascii="Times New Roman" w:hAnsi="Times New Roman"/>
                <w:sz w:val="28"/>
              </w:rPr>
              <w:t xml:space="preserve">ed action from here will be light and shallow, and with a good chance of </w:t>
            </w:r>
            <w:r>
              <w:rPr>
                <w:rFonts w:ascii="Times New Roman" w:hAnsi="Times New Roman"/>
                <w:sz w:val="28"/>
              </w:rPr>
              <w:t>postponement</w:t>
            </w:r>
            <w:r w:rsidRPr="002833F8">
              <w:rPr>
                <w:rFonts w:ascii="Times New Roman" w:hAnsi="Times New Roman"/>
                <w:sz w:val="28"/>
              </w:rPr>
              <w:t xml:space="preserve"> way into </w:t>
            </w:r>
            <w:r>
              <w:rPr>
                <w:rFonts w:ascii="Times New Roman" w:hAnsi="Times New Roman"/>
                <w:sz w:val="28"/>
              </w:rPr>
              <w:t>2016. In that case the overall emerging m</w:t>
            </w:r>
            <w:r w:rsidRPr="002833F8">
              <w:rPr>
                <w:rFonts w:ascii="Times New Roman" w:hAnsi="Times New Roman"/>
                <w:sz w:val="28"/>
              </w:rPr>
              <w:t>arket risk pre</w:t>
            </w:r>
            <w:r>
              <w:rPr>
                <w:rFonts w:ascii="Times New Roman" w:hAnsi="Times New Roman"/>
                <w:sz w:val="28"/>
              </w:rPr>
              <w:t xml:space="preserve">mium related to </w:t>
            </w:r>
            <w:proofErr w:type="gramStart"/>
            <w:r>
              <w:rPr>
                <w:rFonts w:ascii="Times New Roman" w:hAnsi="Times New Roman"/>
                <w:sz w:val="28"/>
              </w:rPr>
              <w:t>Fed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action will have to be </w:t>
            </w:r>
            <w:proofErr w:type="spellStart"/>
            <w:r>
              <w:rPr>
                <w:rFonts w:ascii="Times New Roman" w:hAnsi="Times New Roman"/>
                <w:sz w:val="28"/>
              </w:rPr>
              <w:t>repriced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lower.</w:t>
            </w:r>
          </w:p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  <w:tc>
          <w:tcPr>
            <w:tcW w:w="4621" w:type="dxa"/>
          </w:tcPr>
          <w:p w:rsidR="00637718" w:rsidRDefault="00637718" w:rsidP="00A8212D">
            <w:pPr>
              <w:rPr>
                <w:rFonts w:ascii="Times New Roman" w:hAnsi="Times New Roman" w:cs="Helvetica"/>
                <w:bCs/>
                <w:color w:val="404040" w:themeColor="text1" w:themeTint="BF"/>
                <w:sz w:val="28"/>
                <w:szCs w:val="24"/>
              </w:rPr>
            </w:pPr>
          </w:p>
        </w:tc>
      </w:tr>
    </w:tbl>
    <w:p w:rsidR="00593B11" w:rsidRDefault="00593B11">
      <w:pPr>
        <w:rPr>
          <w:ins w:id="15" w:author="Martin O'Rourke (MO)" w:date="2015-09-24T13:34:00Z"/>
          <w:rFonts w:ascii="Times New Roman" w:hAnsi="Times New Roman"/>
          <w:sz w:val="28"/>
        </w:rPr>
      </w:pPr>
    </w:p>
    <w:p w:rsidR="000540C6" w:rsidRDefault="000540C6">
      <w:pPr>
        <w:rPr>
          <w:ins w:id="16" w:author="Martin O'Rourke (MO)" w:date="2015-09-24T13:35:00Z"/>
          <w:rFonts w:ascii="Times New Roman" w:hAnsi="Times New Roman"/>
          <w:sz w:val="28"/>
        </w:rPr>
      </w:pPr>
      <w:ins w:id="17" w:author="Martin O'Rourke (MO)" w:date="2015-09-24T13:35:00Z">
        <w:r>
          <w:rPr>
            <w:rFonts w:ascii="Times New Roman" w:hAnsi="Times New Roman"/>
            <w:sz w:val="28"/>
          </w:rPr>
          <w:t xml:space="preserve">Banco de </w:t>
        </w:r>
        <w:proofErr w:type="spellStart"/>
        <w:r>
          <w:rPr>
            <w:rFonts w:ascii="Times New Roman" w:hAnsi="Times New Roman"/>
            <w:sz w:val="28"/>
          </w:rPr>
          <w:t>Brasil’s</w:t>
        </w:r>
        <w:proofErr w:type="spellEnd"/>
        <w:r>
          <w:rPr>
            <w:rFonts w:ascii="Times New Roman" w:hAnsi="Times New Roman"/>
            <w:sz w:val="28"/>
          </w:rPr>
          <w:t xml:space="preserve"> got much going in its favour as we explain here in this #</w:t>
        </w:r>
        <w:proofErr w:type="spellStart"/>
        <w:r>
          <w:rPr>
            <w:rFonts w:ascii="Times New Roman" w:hAnsi="Times New Roman"/>
            <w:sz w:val="28"/>
          </w:rPr>
          <w:t>SaxoStrats</w:t>
        </w:r>
        <w:proofErr w:type="spellEnd"/>
        <w:r>
          <w:rPr>
            <w:rFonts w:ascii="Times New Roman" w:hAnsi="Times New Roman"/>
            <w:sz w:val="28"/>
          </w:rPr>
          <w:t xml:space="preserve"> view.</w:t>
        </w:r>
      </w:ins>
    </w:p>
    <w:p w:rsidR="000540C6" w:rsidRPr="006F0FB1" w:rsidRDefault="006F0FB1">
      <w:pPr>
        <w:rPr>
          <w:ins w:id="18" w:author="Martin O'Rourke (MO)" w:date="2015-09-24T13:38:00Z"/>
          <w:rFonts w:ascii="Times New Roman" w:hAnsi="Times New Roman" w:cs="Times New Roman"/>
          <w:sz w:val="28"/>
          <w:szCs w:val="28"/>
          <w:rPrChange w:id="19" w:author="Martin O'Rourke (MO)" w:date="2015-09-24T14:01:00Z">
            <w:rPr>
              <w:ins w:id="20" w:author="Martin O'Rourke (MO)" w:date="2015-09-24T13:38:00Z"/>
              <w:rFonts w:ascii="Times New Roman" w:hAnsi="Times New Roman"/>
              <w:sz w:val="28"/>
              <w:szCs w:val="28"/>
            </w:rPr>
          </w:rPrChange>
        </w:rPr>
      </w:pPr>
      <w:ins w:id="21" w:author="Martin O'Rourke (MO)" w:date="2015-09-24T14:01:00Z"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2" w:author="Martin O'Rourke (MO)" w:date="2015-09-24T14:01:00Z">
              <w:rPr>
                <w:color w:val="1F497D"/>
              </w:rPr>
            </w:rPrChange>
          </w:rPr>
          <w:t xml:space="preserve">The </w:t>
        </w:r>
        <w:proofErr w:type="spellStart"/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3" w:author="Martin O'Rourke (MO)" w:date="2015-09-24T14:01:00Z">
              <w:rPr>
                <w:color w:val="1F497D"/>
              </w:rPr>
            </w:rPrChange>
          </w:rPr>
          <w:t>iShares</w:t>
        </w:r>
        <w:proofErr w:type="spellEnd"/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4" w:author="Martin O'Rourke (MO)" w:date="2015-09-24T14:01:00Z">
              <w:rPr>
                <w:color w:val="1F497D"/>
              </w:rPr>
            </w:rPrChange>
          </w:rPr>
          <w:t xml:space="preserve"> J.P. Morgan USD Emerging Markets Bond ETF, which seeks to track the investment re</w:t>
        </w:r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5" w:author="Martin O'Rourke (MO)" w:date="2015-09-24T14:01:00Z">
              <w:rPr>
                <w:color w:val="1F497D"/>
              </w:rPr>
            </w:rPrChange>
          </w:rPr>
          <w:t>sults of an index composed of U</w:t>
        </w:r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6" w:author="Martin O'Rourke (MO)" w:date="2015-09-24T14:01:00Z">
              <w:rPr>
                <w:color w:val="1F497D"/>
              </w:rPr>
            </w:rPrChange>
          </w:rPr>
          <w:t>S dollar-denominated, emerging market bonds, is one way to take advantage of the yield advantage in Emerging Mark</w:t>
        </w:r>
        <w:bookmarkStart w:id="27" w:name="_GoBack"/>
        <w:bookmarkEnd w:id="27"/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8" w:author="Martin O'Rourke (MO)" w:date="2015-09-24T14:01:00Z">
              <w:rPr>
                <w:color w:val="1F497D"/>
              </w:rPr>
            </w:rPrChange>
          </w:rPr>
          <w:t>ets, with the added benefit of diversification and low costs.</w:t>
        </w:r>
        <w:r w:rsidRPr="006F0FB1">
          <w:rPr>
            <w:rFonts w:ascii="Times New Roman" w:hAnsi="Times New Roman" w:cs="Times New Roman"/>
            <w:color w:val="1F497D"/>
            <w:sz w:val="28"/>
            <w:szCs w:val="28"/>
            <w:rPrChange w:id="29" w:author="Martin O'Rourke (MO)" w:date="2015-09-24T14:01:00Z">
              <w:rPr>
                <w:color w:val="1F497D"/>
              </w:rPr>
            </w:rPrChange>
          </w:rPr>
          <w:t xml:space="preserve"> </w:t>
        </w:r>
      </w:ins>
      <w:ins w:id="30" w:author="Martin O'Rourke (MO)" w:date="2015-09-24T13:38:00Z">
        <w:r w:rsidR="000540C6" w:rsidRPr="006F0FB1">
          <w:rPr>
            <w:rFonts w:ascii="Times New Roman" w:hAnsi="Times New Roman" w:cs="Times New Roman"/>
            <w:sz w:val="28"/>
            <w:szCs w:val="28"/>
          </w:rPr>
          <w:t>Read more in #</w:t>
        </w:r>
        <w:proofErr w:type="spellStart"/>
        <w:r w:rsidR="000540C6" w:rsidRPr="006F0FB1">
          <w:rPr>
            <w:rFonts w:ascii="Times New Roman" w:hAnsi="Times New Roman" w:cs="Times New Roman"/>
            <w:sz w:val="28"/>
            <w:szCs w:val="28"/>
          </w:rPr>
          <w:t>SaxoStrats</w:t>
        </w:r>
        <w:proofErr w:type="spellEnd"/>
        <w:r w:rsidR="000540C6" w:rsidRPr="006F0FB1">
          <w:rPr>
            <w:rFonts w:ascii="Times New Roman" w:hAnsi="Times New Roman" w:cs="Times New Roman"/>
            <w:sz w:val="28"/>
            <w:szCs w:val="28"/>
          </w:rPr>
          <w:t>. (NO LINK FOR THIS ONE YET…)</w:t>
        </w:r>
      </w:ins>
    </w:p>
    <w:p w:rsidR="000540C6" w:rsidRDefault="000540C6">
      <w:pPr>
        <w:rPr>
          <w:ins w:id="31" w:author="Martin O'Rourke (MO)" w:date="2015-09-24T13:38:00Z"/>
          <w:rFonts w:ascii="Times New Roman" w:hAnsi="Times New Roman"/>
          <w:sz w:val="28"/>
        </w:rPr>
      </w:pPr>
    </w:p>
    <w:p w:rsidR="000540C6" w:rsidRPr="002833F8" w:rsidRDefault="000540C6">
      <w:pPr>
        <w:rPr>
          <w:rFonts w:ascii="Times New Roman" w:hAnsi="Times New Roman"/>
          <w:sz w:val="28"/>
        </w:rPr>
      </w:pPr>
    </w:p>
    <w:sectPr w:rsidR="000540C6" w:rsidRPr="002833F8" w:rsidSect="00F57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97"/>
    <w:rsid w:val="000540C6"/>
    <w:rsid w:val="00105E7A"/>
    <w:rsid w:val="001624FA"/>
    <w:rsid w:val="00187500"/>
    <w:rsid w:val="001B4E74"/>
    <w:rsid w:val="002661F4"/>
    <w:rsid w:val="002833F8"/>
    <w:rsid w:val="00290184"/>
    <w:rsid w:val="002A7897"/>
    <w:rsid w:val="00335B97"/>
    <w:rsid w:val="00372B5B"/>
    <w:rsid w:val="004024E5"/>
    <w:rsid w:val="004238FC"/>
    <w:rsid w:val="004348CA"/>
    <w:rsid w:val="00491D75"/>
    <w:rsid w:val="005075A2"/>
    <w:rsid w:val="0050787E"/>
    <w:rsid w:val="00525B11"/>
    <w:rsid w:val="0057341E"/>
    <w:rsid w:val="00593B11"/>
    <w:rsid w:val="005C61B2"/>
    <w:rsid w:val="00605593"/>
    <w:rsid w:val="00637718"/>
    <w:rsid w:val="00672027"/>
    <w:rsid w:val="006B3E38"/>
    <w:rsid w:val="006F0FB1"/>
    <w:rsid w:val="007661F9"/>
    <w:rsid w:val="008B43DB"/>
    <w:rsid w:val="008C0114"/>
    <w:rsid w:val="009B1344"/>
    <w:rsid w:val="00A8212D"/>
    <w:rsid w:val="00AA40B8"/>
    <w:rsid w:val="00AC352E"/>
    <w:rsid w:val="00B148B5"/>
    <w:rsid w:val="00B3129C"/>
    <w:rsid w:val="00B33BDA"/>
    <w:rsid w:val="00BC07E8"/>
    <w:rsid w:val="00D11EFD"/>
    <w:rsid w:val="00D743AC"/>
    <w:rsid w:val="00DF02A8"/>
    <w:rsid w:val="00EA1310"/>
    <w:rsid w:val="00F10020"/>
    <w:rsid w:val="00F577FC"/>
    <w:rsid w:val="00F74C75"/>
    <w:rsid w:val="00FF6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Saxo Bank A/S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Fasdal (SIF)</dc:creator>
  <cp:lastModifiedBy>Martin O'Rourke (MO)</cp:lastModifiedBy>
  <cp:revision>8</cp:revision>
  <dcterms:created xsi:type="dcterms:W3CDTF">2015-09-22T09:21:00Z</dcterms:created>
  <dcterms:modified xsi:type="dcterms:W3CDTF">2015-09-24T12:01:00Z</dcterms:modified>
</cp:coreProperties>
</file>